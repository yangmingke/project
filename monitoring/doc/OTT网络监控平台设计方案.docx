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832EC3" w:rsidTr="00BD72EE">
        <w:tc>
          <w:tcPr>
            <w:tcW w:w="4261" w:type="dxa"/>
          </w:tcPr>
          <w:p w:rsidR="00832EC3" w:rsidRDefault="00832EC3" w:rsidP="00BD72EE">
            <w:pPr>
              <w:pStyle w:val="aff3"/>
              <w:jc w:val="center"/>
              <w:rPr>
                <w:b/>
                <w:bCs/>
              </w:rPr>
            </w:pPr>
            <w:bookmarkStart w:id="0" w:name="_Toc241653334"/>
            <w:r>
              <w:rPr>
                <w:rFonts w:ascii="宋体" w:hint="eastAsia"/>
                <w:b/>
                <w:bCs/>
              </w:rPr>
              <w:t>产品版本</w:t>
            </w:r>
          </w:p>
        </w:tc>
        <w:tc>
          <w:tcPr>
            <w:tcW w:w="4261" w:type="dxa"/>
          </w:tcPr>
          <w:p w:rsidR="00832EC3" w:rsidRDefault="00832EC3" w:rsidP="00BD72EE">
            <w:pPr>
              <w:pStyle w:val="aff3"/>
              <w:jc w:val="center"/>
              <w:rPr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密级</w:t>
            </w:r>
          </w:p>
        </w:tc>
      </w:tr>
      <w:tr w:rsidR="00832EC3" w:rsidTr="00BD72EE">
        <w:tc>
          <w:tcPr>
            <w:tcW w:w="4261" w:type="dxa"/>
          </w:tcPr>
          <w:p w:rsidR="00832EC3" w:rsidRDefault="00832EC3" w:rsidP="00BD72EE">
            <w:pPr>
              <w:pStyle w:val="aff3"/>
              <w:jc w:val="center"/>
            </w:pPr>
          </w:p>
        </w:tc>
        <w:tc>
          <w:tcPr>
            <w:tcW w:w="4261" w:type="dxa"/>
          </w:tcPr>
          <w:p w:rsidR="00832EC3" w:rsidRDefault="00832EC3" w:rsidP="00BD72EE">
            <w:pPr>
              <w:pStyle w:val="aff3"/>
              <w:jc w:val="center"/>
            </w:pPr>
            <w:r>
              <w:rPr>
                <w:rFonts w:hint="eastAsia"/>
              </w:rPr>
              <w:t>机密</w:t>
            </w:r>
          </w:p>
        </w:tc>
      </w:tr>
    </w:tbl>
    <w:p w:rsidR="00832EC3" w:rsidRDefault="00832EC3" w:rsidP="00832EC3">
      <w:pPr>
        <w:pStyle w:val="aff0"/>
      </w:pPr>
    </w:p>
    <w:p w:rsidR="00832EC3" w:rsidRDefault="00F9399B" w:rsidP="00832EC3">
      <w:pPr>
        <w:pStyle w:val="aff0"/>
        <w:rPr>
          <w:szCs w:val="52"/>
        </w:rPr>
      </w:pPr>
      <w:r>
        <w:rPr>
          <w:rFonts w:hint="eastAsia"/>
        </w:rPr>
        <w:t>OTT</w:t>
      </w:r>
      <w:r>
        <w:rPr>
          <w:rFonts w:hint="eastAsia"/>
        </w:rPr>
        <w:t>网络监控平台设计</w:t>
      </w:r>
      <w:r w:rsidR="00832EC3">
        <w:rPr>
          <w:rFonts w:hint="eastAsia"/>
        </w:rPr>
        <w:t>方案</w:t>
      </w:r>
    </w:p>
    <w:p w:rsidR="00832EC3" w:rsidRDefault="00832EC3" w:rsidP="00832EC3">
      <w:pPr>
        <w:pStyle w:val="afe"/>
        <w:rPr>
          <w:rFonts w:ascii="9" w:hAnsi="9"/>
        </w:rPr>
      </w:pPr>
    </w:p>
    <w:p w:rsidR="00832EC3" w:rsidRDefault="00832EC3" w:rsidP="00832EC3">
      <w:pPr>
        <w:pStyle w:val="afe"/>
        <w:rPr>
          <w:rFonts w:ascii="9" w:hAnsi="9"/>
        </w:rPr>
      </w:pPr>
    </w:p>
    <w:p w:rsidR="00832EC3" w:rsidRDefault="00832EC3" w:rsidP="00832EC3">
      <w:pPr>
        <w:pStyle w:val="afe"/>
        <w:rPr>
          <w:rFonts w:ascii="9" w:hAnsi="9"/>
        </w:rPr>
      </w:pPr>
    </w:p>
    <w:p w:rsidR="00832EC3" w:rsidRDefault="00832EC3" w:rsidP="00832EC3">
      <w:pPr>
        <w:pStyle w:val="afe"/>
        <w:rPr>
          <w:rFonts w:ascii="9" w:hAnsi="9"/>
        </w:rPr>
      </w:pPr>
    </w:p>
    <w:p w:rsidR="00832EC3" w:rsidRDefault="00832EC3" w:rsidP="00832EC3">
      <w:pPr>
        <w:pStyle w:val="afe"/>
        <w:rPr>
          <w:rFonts w:ascii="9" w:hAnsi="9"/>
        </w:rPr>
      </w:pPr>
    </w:p>
    <w:p w:rsidR="00832EC3" w:rsidRDefault="00832EC3" w:rsidP="00832EC3">
      <w:pPr>
        <w:pStyle w:val="afe"/>
        <w:rPr>
          <w:rFonts w:ascii="9" w:hAnsi="9"/>
        </w:rPr>
      </w:pPr>
    </w:p>
    <w:p w:rsidR="00832EC3" w:rsidRDefault="00832EC3" w:rsidP="00832EC3">
      <w:pPr>
        <w:pStyle w:val="afe"/>
        <w:rPr>
          <w:rFonts w:ascii="9" w:hAnsi="9"/>
        </w:rPr>
      </w:pPr>
    </w:p>
    <w:p w:rsidR="00832EC3" w:rsidRDefault="00832EC3" w:rsidP="00832EC3">
      <w:pPr>
        <w:pStyle w:val="afe"/>
      </w:pPr>
      <w:r>
        <w:rPr>
          <w:rFonts w:ascii="9" w:hAnsi="9"/>
        </w:rPr>
        <w:t>For internal use only</w:t>
      </w:r>
    </w:p>
    <w:p w:rsidR="00832EC3" w:rsidRDefault="00832EC3" w:rsidP="00832EC3">
      <w:pPr>
        <w:pStyle w:val="afe"/>
        <w:rPr>
          <w:rFonts w:ascii="宋体"/>
        </w:rPr>
      </w:pPr>
      <w:r>
        <w:t>(</w:t>
      </w:r>
      <w:r>
        <w:rPr>
          <w:rFonts w:ascii="宋体" w:hint="eastAsia"/>
        </w:rPr>
        <w:t>仅供内部使用)</w:t>
      </w:r>
    </w:p>
    <w:p w:rsidR="00832EC3" w:rsidRDefault="00832EC3" w:rsidP="00832EC3">
      <w:pPr>
        <w:pStyle w:val="afe"/>
        <w:rPr>
          <w:rFonts w:ascii="宋体"/>
        </w:rPr>
      </w:pPr>
    </w:p>
    <w:p w:rsidR="00832EC3" w:rsidRDefault="00832EC3" w:rsidP="00832EC3">
      <w:pPr>
        <w:pStyle w:val="afe"/>
      </w:pPr>
    </w:p>
    <w:p w:rsidR="00832EC3" w:rsidRDefault="00832EC3" w:rsidP="00832EC3">
      <w:pPr>
        <w:pStyle w:val="af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  <w:gridCol w:w="2130"/>
      </w:tblGrid>
      <w:tr w:rsidR="00832EC3" w:rsidTr="00BD72EE">
        <w:tc>
          <w:tcPr>
            <w:tcW w:w="2130" w:type="dxa"/>
          </w:tcPr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Prepared by</w:t>
            </w:r>
          </w:p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拟制</w:t>
            </w:r>
          </w:p>
        </w:tc>
        <w:tc>
          <w:tcPr>
            <w:tcW w:w="2130" w:type="dxa"/>
          </w:tcPr>
          <w:p w:rsidR="00832EC3" w:rsidRDefault="00832EC3" w:rsidP="00BD72EE">
            <w:pPr>
              <w:pStyle w:val="aff3"/>
              <w:rPr>
                <w:sz w:val="24"/>
              </w:rPr>
            </w:pPr>
            <w:r>
              <w:rPr>
                <w:rFonts w:hint="eastAsia"/>
                <w:sz w:val="24"/>
              </w:rPr>
              <w:t>代同杰</w:t>
            </w:r>
          </w:p>
        </w:tc>
        <w:tc>
          <w:tcPr>
            <w:tcW w:w="2130" w:type="dxa"/>
          </w:tcPr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</w:t>
            </w:r>
          </w:p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日期</w:t>
            </w:r>
          </w:p>
        </w:tc>
        <w:tc>
          <w:tcPr>
            <w:tcW w:w="2130" w:type="dxa"/>
          </w:tcPr>
          <w:p w:rsidR="00832EC3" w:rsidRDefault="00832EC3" w:rsidP="007D1F87">
            <w:pPr>
              <w:pStyle w:val="aff3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5-0</w:t>
            </w:r>
            <w:r w:rsidR="007D1F87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-</w:t>
            </w:r>
            <w:r w:rsidR="007D1F87">
              <w:rPr>
                <w:rFonts w:hint="eastAsia"/>
                <w:sz w:val="24"/>
              </w:rPr>
              <w:t>10</w:t>
            </w:r>
          </w:p>
        </w:tc>
      </w:tr>
      <w:tr w:rsidR="00832EC3" w:rsidTr="00BD72EE">
        <w:tc>
          <w:tcPr>
            <w:tcW w:w="2130" w:type="dxa"/>
          </w:tcPr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Reviewed by</w:t>
            </w:r>
          </w:p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审核</w:t>
            </w:r>
          </w:p>
        </w:tc>
        <w:tc>
          <w:tcPr>
            <w:tcW w:w="2130" w:type="dxa"/>
          </w:tcPr>
          <w:p w:rsidR="00832EC3" w:rsidRDefault="00832EC3" w:rsidP="00BD72EE">
            <w:pPr>
              <w:pStyle w:val="aff3"/>
              <w:rPr>
                <w:sz w:val="24"/>
              </w:rPr>
            </w:pPr>
          </w:p>
        </w:tc>
        <w:tc>
          <w:tcPr>
            <w:tcW w:w="2130" w:type="dxa"/>
          </w:tcPr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</w:t>
            </w:r>
          </w:p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日期</w:t>
            </w:r>
          </w:p>
        </w:tc>
        <w:tc>
          <w:tcPr>
            <w:tcW w:w="2130" w:type="dxa"/>
          </w:tcPr>
          <w:p w:rsidR="00832EC3" w:rsidRDefault="00832EC3" w:rsidP="00BD72EE">
            <w:pPr>
              <w:pStyle w:val="aff3"/>
              <w:rPr>
                <w:sz w:val="24"/>
              </w:rPr>
            </w:pPr>
          </w:p>
        </w:tc>
      </w:tr>
      <w:tr w:rsidR="00832EC3" w:rsidTr="00BD72EE">
        <w:tc>
          <w:tcPr>
            <w:tcW w:w="2130" w:type="dxa"/>
          </w:tcPr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Approved by</w:t>
            </w:r>
          </w:p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批准</w:t>
            </w:r>
          </w:p>
        </w:tc>
        <w:tc>
          <w:tcPr>
            <w:tcW w:w="2130" w:type="dxa"/>
          </w:tcPr>
          <w:p w:rsidR="00832EC3" w:rsidRDefault="00832EC3" w:rsidP="00BD72EE">
            <w:pPr>
              <w:pStyle w:val="aff3"/>
              <w:rPr>
                <w:sz w:val="24"/>
              </w:rPr>
            </w:pPr>
          </w:p>
        </w:tc>
        <w:tc>
          <w:tcPr>
            <w:tcW w:w="2130" w:type="dxa"/>
          </w:tcPr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</w:t>
            </w:r>
          </w:p>
          <w:p w:rsidR="00832EC3" w:rsidRDefault="00832EC3" w:rsidP="00BD72EE">
            <w:pPr>
              <w:pStyle w:val="aff3"/>
              <w:jc w:val="center"/>
              <w:rPr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日期</w:t>
            </w:r>
          </w:p>
        </w:tc>
        <w:tc>
          <w:tcPr>
            <w:tcW w:w="2130" w:type="dxa"/>
          </w:tcPr>
          <w:p w:rsidR="00832EC3" w:rsidRDefault="00832EC3" w:rsidP="00BD72EE">
            <w:pPr>
              <w:pStyle w:val="aff3"/>
              <w:rPr>
                <w:sz w:val="24"/>
              </w:rPr>
            </w:pPr>
          </w:p>
        </w:tc>
      </w:tr>
    </w:tbl>
    <w:p w:rsidR="00832EC3" w:rsidRDefault="00832EC3" w:rsidP="00832EC3">
      <w:pPr>
        <w:pStyle w:val="afe"/>
      </w:pPr>
    </w:p>
    <w:p w:rsidR="00832EC3" w:rsidRDefault="00832EC3" w:rsidP="00832EC3">
      <w:pPr>
        <w:pStyle w:val="afe"/>
      </w:pPr>
    </w:p>
    <w:p w:rsidR="00832EC3" w:rsidRDefault="00832EC3" w:rsidP="00832EC3">
      <w:pPr>
        <w:pStyle w:val="afe"/>
      </w:pPr>
    </w:p>
    <w:p w:rsidR="00832EC3" w:rsidRDefault="00832EC3" w:rsidP="00832EC3">
      <w:pPr>
        <w:pStyle w:val="afe"/>
      </w:pPr>
    </w:p>
    <w:p w:rsidR="00832EC3" w:rsidRDefault="00832EC3" w:rsidP="00832EC3">
      <w:pPr>
        <w:pStyle w:val="afe"/>
      </w:pPr>
    </w:p>
    <w:p w:rsidR="00832EC3" w:rsidRDefault="00832EC3" w:rsidP="00832EC3">
      <w:pPr>
        <w:pStyle w:val="afe"/>
        <w:jc w:val="both"/>
      </w:pPr>
    </w:p>
    <w:p w:rsidR="00832EC3" w:rsidRDefault="00832EC3" w:rsidP="00832EC3">
      <w:pPr>
        <w:pStyle w:val="afe"/>
      </w:pPr>
    </w:p>
    <w:p w:rsidR="00832EC3" w:rsidRDefault="00832EC3" w:rsidP="00832EC3">
      <w:pPr>
        <w:rPr>
          <w:sz w:val="22"/>
          <w:szCs w:val="22"/>
        </w:rPr>
      </w:pPr>
    </w:p>
    <w:p w:rsidR="00832EC3" w:rsidRDefault="00832EC3" w:rsidP="00832EC3">
      <w:pPr>
        <w:pStyle w:val="aff"/>
      </w:pPr>
      <w:r>
        <w:rPr>
          <w:rFonts w:ascii="宋体" w:eastAsia="宋体" w:hint="eastAsia"/>
        </w:rPr>
        <w:t>深圳市云之讯网络有限公司</w:t>
      </w:r>
    </w:p>
    <w:p w:rsidR="00832EC3" w:rsidRDefault="00832EC3" w:rsidP="00832EC3">
      <w:pPr>
        <w:pStyle w:val="afe"/>
      </w:pPr>
      <w:r>
        <w:t>All rights reserved</w:t>
      </w:r>
    </w:p>
    <w:p w:rsidR="00832EC3" w:rsidRDefault="00832EC3" w:rsidP="00832EC3">
      <w:pPr>
        <w:pStyle w:val="afe"/>
      </w:pPr>
      <w:r>
        <w:rPr>
          <w:rFonts w:ascii="宋体" w:hint="eastAsia"/>
        </w:rPr>
        <w:t>版权所有</w:t>
      </w:r>
      <w:r>
        <w:t xml:space="preserve">  </w:t>
      </w:r>
      <w:r>
        <w:rPr>
          <w:rFonts w:ascii="宋体" w:hint="eastAsia"/>
        </w:rPr>
        <w:t>侵权必究</w:t>
      </w:r>
    </w:p>
    <w:p w:rsidR="00832EC3" w:rsidRDefault="00832EC3" w:rsidP="00832EC3">
      <w:pPr>
        <w:pStyle w:val="aff2"/>
        <w:rPr>
          <w:rFonts w:ascii="宋体"/>
        </w:rPr>
      </w:pPr>
      <w:r>
        <w:br w:type="page"/>
      </w:r>
      <w:r>
        <w:lastRenderedPageBreak/>
        <w:t xml:space="preserve">Revision record </w:t>
      </w:r>
      <w:r>
        <w:rPr>
          <w:rFonts w:ascii="宋体" w:hint="eastAsia"/>
        </w:rPr>
        <w:t>修订记录</w:t>
      </w:r>
    </w:p>
    <w:tbl>
      <w:tblPr>
        <w:tblW w:w="0" w:type="auto"/>
        <w:tblLayout w:type="fixed"/>
        <w:tblLook w:val="0000"/>
      </w:tblPr>
      <w:tblGrid>
        <w:gridCol w:w="2340"/>
        <w:gridCol w:w="2340"/>
        <w:gridCol w:w="2340"/>
        <w:gridCol w:w="2340"/>
      </w:tblGrid>
      <w:tr w:rsidR="00832EC3" w:rsidTr="00BD72EE">
        <w:trPr>
          <w:cantSplit/>
          <w:trHeight w:val="844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  <w:p w:rsidR="00832EC3" w:rsidRDefault="00832EC3" w:rsidP="00BD72EE">
            <w:pPr>
              <w:pStyle w:val="aff4"/>
              <w:jc w:val="center"/>
            </w:pPr>
            <w:r>
              <w:rPr>
                <w:rFonts w:ascii="宋体" w:hint="eastAsia"/>
              </w:rPr>
              <w:t>日期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 version</w:t>
            </w:r>
          </w:p>
          <w:p w:rsidR="00832EC3" w:rsidRDefault="00832EC3" w:rsidP="00BD72EE">
            <w:pPr>
              <w:pStyle w:val="aff4"/>
              <w:jc w:val="center"/>
            </w:pPr>
            <w:r>
              <w:rPr>
                <w:rFonts w:ascii="宋体" w:hint="eastAsia"/>
              </w:rPr>
              <w:t>修订版本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  <w:jc w:val="center"/>
            </w:pPr>
            <w:r>
              <w:rPr>
                <w:b/>
                <w:bCs/>
              </w:rPr>
              <w:t>Description</w:t>
            </w:r>
          </w:p>
          <w:p w:rsidR="00832EC3" w:rsidRDefault="00832EC3" w:rsidP="00BD72EE">
            <w:pPr>
              <w:pStyle w:val="aff4"/>
              <w:jc w:val="center"/>
            </w:pPr>
            <w:r>
              <w:rPr>
                <w:rFonts w:ascii="宋体" w:hint="eastAsia"/>
              </w:rPr>
              <w:t>描述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:rsidR="00832EC3" w:rsidRDefault="00832EC3" w:rsidP="00BD72EE">
            <w:pPr>
              <w:pStyle w:val="aff4"/>
              <w:jc w:val="center"/>
            </w:pPr>
            <w:r>
              <w:rPr>
                <w:rFonts w:ascii="宋体" w:hint="eastAsia"/>
              </w:rPr>
              <w:t>作者</w:t>
            </w:r>
          </w:p>
        </w:tc>
      </w:tr>
      <w:tr w:rsidR="00832EC3" w:rsidTr="00BD72EE">
        <w:trPr>
          <w:cantSplit/>
          <w:trHeight w:hRule="exact" w:val="637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7D1F87">
            <w:pPr>
              <w:pStyle w:val="aff4"/>
            </w:pPr>
            <w:r>
              <w:rPr>
                <w:rFonts w:hint="eastAsia"/>
              </w:rPr>
              <w:t>2015-0</w:t>
            </w:r>
            <w:r w:rsidR="007D1F87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7D1F87">
              <w:rPr>
                <w:rFonts w:hint="eastAsia"/>
              </w:rPr>
              <w:t>10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</w:pPr>
            <w:r>
              <w:rPr>
                <w:rFonts w:hint="eastAsia"/>
              </w:rPr>
              <w:t>V1.0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</w:pPr>
            <w:r>
              <w:rPr>
                <w:rFonts w:hint="eastAsia"/>
              </w:rPr>
              <w:t>初稿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</w:pPr>
            <w:r>
              <w:rPr>
                <w:rFonts w:hint="eastAsia"/>
              </w:rPr>
              <w:t>代同杰</w:t>
            </w:r>
          </w:p>
        </w:tc>
      </w:tr>
      <w:tr w:rsidR="00832EC3" w:rsidTr="00BD72EE">
        <w:trPr>
          <w:cantSplit/>
          <w:trHeight w:hRule="exact" w:val="799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995B0D" w:rsidP="00BD72EE">
            <w:pPr>
              <w:pStyle w:val="aff4"/>
            </w:pPr>
            <w:r>
              <w:rPr>
                <w:rFonts w:hint="eastAsia"/>
              </w:rPr>
              <w:t>2015-06-29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995B0D" w:rsidP="00BD72EE">
            <w:pPr>
              <w:pStyle w:val="aff4"/>
            </w:pPr>
            <w:r>
              <w:rPr>
                <w:rFonts w:hint="eastAsia"/>
              </w:rPr>
              <w:t>V1.1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995B0D" w:rsidP="00BD72EE">
            <w:pPr>
              <w:pStyle w:val="aff4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1 </w:t>
            </w:r>
            <w:r>
              <w:rPr>
                <w:rFonts w:hint="eastAsia"/>
                <w:sz w:val="20"/>
                <w:szCs w:val="20"/>
              </w:rPr>
              <w:t>修改网监平台数据表模型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Pr="00995B0D" w:rsidRDefault="00995B0D" w:rsidP="00BD72EE">
            <w:pPr>
              <w:pStyle w:val="aff4"/>
            </w:pPr>
            <w:r>
              <w:rPr>
                <w:rFonts w:hint="eastAsia"/>
              </w:rPr>
              <w:t>谭保兴</w:t>
            </w:r>
          </w:p>
        </w:tc>
      </w:tr>
      <w:tr w:rsidR="00832EC3" w:rsidTr="00BD72EE">
        <w:trPr>
          <w:cantSplit/>
          <w:trHeight w:hRule="exact" w:val="143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A8027F" w:rsidP="00BD72EE">
            <w:pPr>
              <w:pStyle w:val="aff4"/>
            </w:pPr>
            <w:r>
              <w:rPr>
                <w:rFonts w:hint="eastAsia"/>
              </w:rPr>
              <w:t>2015-07-16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A8027F" w:rsidP="00BD72EE">
            <w:pPr>
              <w:pStyle w:val="aff4"/>
            </w:pPr>
            <w:r>
              <w:rPr>
                <w:rFonts w:hint="eastAsia"/>
              </w:rPr>
              <w:t>v1.2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A8027F" w:rsidP="00BD72EE">
            <w:pPr>
              <w:pStyle w:val="aff4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增加邻居关系表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A8027F" w:rsidP="00BD72EE">
            <w:pPr>
              <w:pStyle w:val="aff4"/>
            </w:pPr>
            <w:r>
              <w:rPr>
                <w:rFonts w:hint="eastAsia"/>
              </w:rPr>
              <w:t>谭保兴</w:t>
            </w:r>
          </w:p>
        </w:tc>
      </w:tr>
      <w:tr w:rsidR="00832EC3" w:rsidTr="00BD72EE">
        <w:trPr>
          <w:cantSplit/>
          <w:trHeight w:hRule="exact" w:val="143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EC3" w:rsidRDefault="00832EC3" w:rsidP="00BD72EE">
            <w:pPr>
              <w:pStyle w:val="aff4"/>
            </w:pPr>
          </w:p>
        </w:tc>
      </w:tr>
    </w:tbl>
    <w:p w:rsidR="00832EC3" w:rsidRDefault="00832EC3" w:rsidP="00832EC3">
      <w:pPr>
        <w:pStyle w:val="aff1"/>
        <w:spacing w:before="0" w:after="0" w:line="360" w:lineRule="auto"/>
      </w:pPr>
    </w:p>
    <w:p w:rsidR="00832EC3" w:rsidRDefault="00832EC3" w:rsidP="00832EC3">
      <w:pPr>
        <w:pStyle w:val="aff1"/>
        <w:spacing w:before="0" w:after="0" w:line="360" w:lineRule="auto"/>
      </w:pPr>
    </w:p>
    <w:p w:rsidR="00832EC3" w:rsidRDefault="00832EC3" w:rsidP="00832EC3">
      <w:pPr>
        <w:pStyle w:val="aff1"/>
        <w:spacing w:before="0" w:after="0" w:line="360" w:lineRule="auto"/>
      </w:pPr>
    </w:p>
    <w:p w:rsidR="008B0CEC" w:rsidRPr="00553E9E" w:rsidRDefault="008B0CEC" w:rsidP="008B0CEC">
      <w:pPr>
        <w:tabs>
          <w:tab w:val="left" w:pos="1792"/>
        </w:tabs>
        <w:rPr>
          <w:rFonts w:ascii="黑体" w:eastAsia="黑体" w:hAnsi="宋体"/>
          <w:sz w:val="24"/>
        </w:rPr>
        <w:sectPr w:rsidR="008B0CEC" w:rsidRPr="00553E9E" w:rsidSect="00240E68">
          <w:headerReference w:type="default" r:id="rId7"/>
          <w:footerReference w:type="default" r:id="rId8"/>
          <w:pgSz w:w="11906" w:h="16838" w:code="9"/>
          <w:pgMar w:top="1418" w:right="1134" w:bottom="1418" w:left="1701" w:header="851" w:footer="992" w:gutter="0"/>
          <w:pgNumType w:fmt="upperRoman" w:start="1"/>
          <w:cols w:space="425"/>
          <w:titlePg/>
          <w:docGrid w:type="linesAndChars" w:linePitch="350" w:charSpace="2824"/>
        </w:sectPr>
      </w:pPr>
      <w:r w:rsidRPr="00553E9E">
        <w:rPr>
          <w:rFonts w:ascii="黑体" w:eastAsia="黑体" w:hAnsi="宋体"/>
          <w:sz w:val="24"/>
        </w:rPr>
        <w:tab/>
      </w:r>
    </w:p>
    <w:p w:rsidR="008B0CEC" w:rsidRPr="00553E9E" w:rsidRDefault="008B0CEC" w:rsidP="008B0CEC">
      <w:pPr>
        <w:pStyle w:val="Normal0"/>
        <w:spacing w:after="120"/>
        <w:jc w:val="center"/>
        <w:rPr>
          <w:rFonts w:ascii="黑体" w:eastAsia="黑体"/>
          <w:b/>
          <w:sz w:val="24"/>
          <w:szCs w:val="24"/>
          <w:lang w:eastAsia="zh-CN"/>
        </w:rPr>
        <w:sectPr w:rsidR="008B0CEC" w:rsidRPr="00553E9E" w:rsidSect="00240E68">
          <w:headerReference w:type="first" r:id="rId9"/>
          <w:footerReference w:type="first" r:id="rId10"/>
          <w:type w:val="continuous"/>
          <w:pgSz w:w="11906" w:h="16838" w:code="9"/>
          <w:pgMar w:top="1418" w:right="1134" w:bottom="1418" w:left="1701" w:header="851" w:footer="992" w:gutter="0"/>
          <w:pgNumType w:fmt="upperRoman"/>
          <w:cols w:space="425"/>
          <w:titlePg/>
          <w:docGrid w:type="linesAndChars" w:linePitch="350" w:charSpace="2824"/>
        </w:sectPr>
      </w:pPr>
    </w:p>
    <w:p w:rsidR="008B0CEC" w:rsidRPr="00553E9E" w:rsidRDefault="008B0CEC" w:rsidP="008B0CEC">
      <w:pPr>
        <w:pStyle w:val="Normal0"/>
        <w:spacing w:line="360" w:lineRule="auto"/>
        <w:jc w:val="center"/>
        <w:rPr>
          <w:rFonts w:ascii="黑体" w:eastAsia="黑体"/>
          <w:sz w:val="24"/>
          <w:szCs w:val="24"/>
          <w:lang w:eastAsia="zh-CN"/>
        </w:rPr>
      </w:pPr>
      <w:r w:rsidRPr="00553E9E">
        <w:rPr>
          <w:rFonts w:ascii="黑体" w:eastAsia="黑体" w:hint="eastAsia"/>
          <w:sz w:val="24"/>
          <w:szCs w:val="24"/>
        </w:rPr>
        <w:lastRenderedPageBreak/>
        <w:t>目 录</w:t>
      </w:r>
    </w:p>
    <w:bookmarkEnd w:id="0"/>
    <w:p w:rsidR="00E245FF" w:rsidRDefault="007E5E62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7E5E62">
        <w:rPr>
          <w:rFonts w:ascii="宋体" w:hAnsi="宋体"/>
          <w:b/>
          <w:bCs w:val="0"/>
        </w:rPr>
        <w:fldChar w:fldCharType="begin"/>
      </w:r>
      <w:r w:rsidR="008B0CEC" w:rsidRPr="00553E9E">
        <w:rPr>
          <w:rFonts w:ascii="宋体" w:hAnsi="宋体"/>
          <w:b/>
          <w:bCs w:val="0"/>
        </w:rPr>
        <w:instrText xml:space="preserve"> TOC \o "1-3" \h \z \u </w:instrText>
      </w:r>
      <w:r w:rsidRPr="007E5E62">
        <w:rPr>
          <w:rFonts w:ascii="宋体" w:hAnsi="宋体"/>
          <w:b/>
          <w:bCs w:val="0"/>
        </w:rPr>
        <w:fldChar w:fldCharType="separate"/>
      </w:r>
      <w:hyperlink w:anchor="_Toc420517977" w:history="1">
        <w:r w:rsidR="00E245FF" w:rsidRPr="006A022C">
          <w:rPr>
            <w:rStyle w:val="a9"/>
            <w:rFonts w:ascii="黑体" w:eastAsia="黑体"/>
            <w:noProof/>
          </w:rPr>
          <w:t>1</w:t>
        </w:r>
        <w:r w:rsidR="00E245FF">
          <w:rPr>
            <w:rFonts w:asciiTheme="minorHAnsi" w:eastAsiaTheme="minorEastAsia" w:hAnsiTheme="minorHAnsi" w:cstheme="minorBidi"/>
            <w:bCs w:val="0"/>
            <w:noProof/>
            <w:sz w:val="21"/>
            <w:szCs w:val="22"/>
          </w:rPr>
          <w:tab/>
        </w:r>
        <w:r w:rsidR="00E245FF" w:rsidRPr="006A022C">
          <w:rPr>
            <w:rStyle w:val="a9"/>
            <w:rFonts w:ascii="黑体" w:eastAsia="黑体"/>
            <w:noProof/>
          </w:rPr>
          <w:t>XX</w:t>
        </w:r>
        <w:r w:rsidR="00E245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45FF">
          <w:rPr>
            <w:noProof/>
            <w:webHidden/>
          </w:rPr>
          <w:instrText xml:space="preserve"> PAGEREF _Toc420517977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5F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5FF" w:rsidRDefault="007E5E62">
      <w:pPr>
        <w:pStyle w:val="20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0517978" w:history="1">
        <w:r w:rsidR="00E245FF" w:rsidRPr="006A022C">
          <w:rPr>
            <w:rStyle w:val="a9"/>
            <w:rFonts w:ascii="黑体" w:eastAsia="黑体"/>
            <w:noProof/>
          </w:rPr>
          <w:t>1.1</w:t>
        </w:r>
        <w:r w:rsidR="00E245F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245FF" w:rsidRPr="006A022C">
          <w:rPr>
            <w:rStyle w:val="a9"/>
            <w:rFonts w:ascii="黑体" w:eastAsia="黑体"/>
            <w:noProof/>
          </w:rPr>
          <w:t>XX</w:t>
        </w:r>
        <w:r w:rsidR="00E245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45FF">
          <w:rPr>
            <w:noProof/>
            <w:webHidden/>
          </w:rPr>
          <w:instrText xml:space="preserve"> PAGEREF _Toc420517978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5F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5FF" w:rsidRDefault="007E5E62">
      <w:pPr>
        <w:pStyle w:val="20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0517979" w:history="1">
        <w:r w:rsidR="00E245FF" w:rsidRPr="006A022C">
          <w:rPr>
            <w:rStyle w:val="a9"/>
            <w:rFonts w:ascii="黑体" w:eastAsia="黑体"/>
            <w:noProof/>
          </w:rPr>
          <w:t>1.2</w:t>
        </w:r>
        <w:r w:rsidR="00E245F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245FF" w:rsidRPr="006A022C">
          <w:rPr>
            <w:rStyle w:val="a9"/>
            <w:rFonts w:ascii="黑体" w:eastAsia="黑体"/>
            <w:noProof/>
          </w:rPr>
          <w:t>XX</w:t>
        </w:r>
        <w:r w:rsidR="00E245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45FF">
          <w:rPr>
            <w:noProof/>
            <w:webHidden/>
          </w:rPr>
          <w:instrText xml:space="preserve"> PAGEREF _Toc420517979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5F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5FF" w:rsidRDefault="007E5E62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20517980" w:history="1">
        <w:r w:rsidR="00E245FF" w:rsidRPr="006A022C">
          <w:rPr>
            <w:rStyle w:val="a9"/>
            <w:rFonts w:ascii="黑体" w:eastAsia="黑体"/>
            <w:noProof/>
          </w:rPr>
          <w:t>2</w:t>
        </w:r>
        <w:r w:rsidR="00E245FF">
          <w:rPr>
            <w:rFonts w:asciiTheme="minorHAnsi" w:eastAsiaTheme="minorEastAsia" w:hAnsiTheme="minorHAnsi" w:cstheme="minorBidi"/>
            <w:bCs w:val="0"/>
            <w:noProof/>
            <w:sz w:val="21"/>
            <w:szCs w:val="22"/>
          </w:rPr>
          <w:tab/>
        </w:r>
        <w:r w:rsidR="00E245FF" w:rsidRPr="006A022C">
          <w:rPr>
            <w:rStyle w:val="a9"/>
            <w:rFonts w:ascii="黑体" w:eastAsia="黑体"/>
            <w:noProof/>
          </w:rPr>
          <w:t>XX</w:t>
        </w:r>
        <w:r w:rsidR="00E245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45FF">
          <w:rPr>
            <w:noProof/>
            <w:webHidden/>
          </w:rPr>
          <w:instrText xml:space="preserve"> PAGEREF _Toc420517980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5F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5FF" w:rsidRDefault="007E5E62">
      <w:pPr>
        <w:pStyle w:val="20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0517981" w:history="1">
        <w:r w:rsidR="00E245FF" w:rsidRPr="006A022C">
          <w:rPr>
            <w:rStyle w:val="a9"/>
            <w:rFonts w:ascii="黑体" w:eastAsia="黑体"/>
            <w:noProof/>
          </w:rPr>
          <w:t>2.1</w:t>
        </w:r>
        <w:r w:rsidR="00E245F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245FF" w:rsidRPr="006A022C">
          <w:rPr>
            <w:rStyle w:val="a9"/>
            <w:rFonts w:ascii="黑体" w:eastAsia="黑体"/>
            <w:noProof/>
          </w:rPr>
          <w:t>XX</w:t>
        </w:r>
        <w:r w:rsidR="00E245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45FF">
          <w:rPr>
            <w:noProof/>
            <w:webHidden/>
          </w:rPr>
          <w:instrText xml:space="preserve"> PAGEREF _Toc420517981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5F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5FF" w:rsidRDefault="007E5E62">
      <w:pPr>
        <w:pStyle w:val="20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0517982" w:history="1">
        <w:r w:rsidR="00E245FF" w:rsidRPr="006A022C">
          <w:rPr>
            <w:rStyle w:val="a9"/>
            <w:rFonts w:ascii="黑体" w:eastAsia="黑体"/>
            <w:noProof/>
          </w:rPr>
          <w:t>2.2</w:t>
        </w:r>
        <w:r w:rsidR="00E245F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245FF" w:rsidRPr="006A022C">
          <w:rPr>
            <w:rStyle w:val="a9"/>
            <w:rFonts w:ascii="黑体" w:eastAsia="黑体"/>
            <w:noProof/>
          </w:rPr>
          <w:t>XX</w:t>
        </w:r>
        <w:r w:rsidR="00E245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45FF">
          <w:rPr>
            <w:noProof/>
            <w:webHidden/>
          </w:rPr>
          <w:instrText xml:space="preserve"> PAGEREF _Toc420517982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5F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5FF" w:rsidRDefault="007E5E62">
      <w:pPr>
        <w:pStyle w:val="11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20517983" w:history="1">
        <w:r w:rsidR="00E245FF" w:rsidRPr="006A022C">
          <w:rPr>
            <w:rStyle w:val="a9"/>
            <w:rFonts w:ascii="黑体" w:eastAsia="黑体"/>
            <w:noProof/>
          </w:rPr>
          <w:t>3</w:t>
        </w:r>
        <w:r w:rsidR="00E245FF">
          <w:rPr>
            <w:rFonts w:asciiTheme="minorHAnsi" w:eastAsiaTheme="minorEastAsia" w:hAnsiTheme="minorHAnsi" w:cstheme="minorBidi"/>
            <w:bCs w:val="0"/>
            <w:noProof/>
            <w:sz w:val="21"/>
            <w:szCs w:val="22"/>
          </w:rPr>
          <w:tab/>
        </w:r>
        <w:r w:rsidR="00E245FF" w:rsidRPr="006A022C">
          <w:rPr>
            <w:rStyle w:val="a9"/>
            <w:rFonts w:ascii="黑体" w:eastAsia="黑体"/>
            <w:noProof/>
          </w:rPr>
          <w:t>XX</w:t>
        </w:r>
        <w:r w:rsidR="00E245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45FF">
          <w:rPr>
            <w:noProof/>
            <w:webHidden/>
          </w:rPr>
          <w:instrText xml:space="preserve"> PAGEREF _Toc420517983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5F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5FF" w:rsidRDefault="007E5E62">
      <w:pPr>
        <w:pStyle w:val="20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20517984" w:history="1">
        <w:r w:rsidR="00E245FF" w:rsidRPr="006A022C">
          <w:rPr>
            <w:rStyle w:val="a9"/>
            <w:rFonts w:ascii="黑体" w:eastAsia="黑体" w:hAnsiTheme="minorEastAsia"/>
            <w:noProof/>
          </w:rPr>
          <w:t>3.1</w:t>
        </w:r>
        <w:r w:rsidR="00E245F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245FF" w:rsidRPr="006A022C">
          <w:rPr>
            <w:rStyle w:val="a9"/>
            <w:rFonts w:ascii="黑体" w:eastAsia="黑体" w:hAnsiTheme="minorEastAsia"/>
            <w:noProof/>
          </w:rPr>
          <w:t>XX</w:t>
        </w:r>
        <w:r w:rsidR="00E245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45FF">
          <w:rPr>
            <w:noProof/>
            <w:webHidden/>
          </w:rPr>
          <w:instrText xml:space="preserve"> PAGEREF _Toc420517984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5F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5FF" w:rsidRDefault="007E5E62">
      <w:pPr>
        <w:pStyle w:val="3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20517985" w:history="1">
        <w:r w:rsidR="00E245FF" w:rsidRPr="006A022C">
          <w:rPr>
            <w:rStyle w:val="a9"/>
            <w:rFonts w:ascii="黑体" w:eastAsia="黑体"/>
            <w:noProof/>
          </w:rPr>
          <w:t>3.1.1</w:t>
        </w:r>
        <w:r w:rsidR="00E245FF">
          <w:rPr>
            <w:rFonts w:asciiTheme="minorHAnsi" w:eastAsiaTheme="minorEastAsia" w:hAnsiTheme="minorHAnsi" w:cstheme="minorBidi"/>
            <w:iCs w:val="0"/>
            <w:noProof/>
            <w:sz w:val="21"/>
            <w:szCs w:val="22"/>
          </w:rPr>
          <w:tab/>
        </w:r>
        <w:r w:rsidR="00E245FF" w:rsidRPr="006A022C">
          <w:rPr>
            <w:rStyle w:val="a9"/>
            <w:rFonts w:ascii="黑体" w:eastAsia="黑体"/>
            <w:noProof/>
          </w:rPr>
          <w:t>XXX</w:t>
        </w:r>
        <w:r w:rsidR="00E245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45FF">
          <w:rPr>
            <w:noProof/>
            <w:webHidden/>
          </w:rPr>
          <w:instrText xml:space="preserve"> PAGEREF _Toc420517985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45F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0CEC" w:rsidRPr="00553E9E" w:rsidRDefault="007E5E62" w:rsidP="008B0CEC">
      <w:pPr>
        <w:pStyle w:val="20"/>
        <w:tabs>
          <w:tab w:val="left" w:pos="840"/>
          <w:tab w:val="right" w:leader="dot" w:pos="9061"/>
        </w:tabs>
        <w:sectPr w:rsidR="008B0CEC" w:rsidRPr="00553E9E" w:rsidSect="00240E68">
          <w:headerReference w:type="first" r:id="rId11"/>
          <w:footerReference w:type="first" r:id="rId12"/>
          <w:pgSz w:w="11906" w:h="16838" w:code="9"/>
          <w:pgMar w:top="1418" w:right="1134" w:bottom="1418" w:left="1701" w:header="851" w:footer="992" w:gutter="0"/>
          <w:pgNumType w:fmt="upperRoman" w:start="1"/>
          <w:cols w:space="425"/>
          <w:titlePg/>
          <w:docGrid w:type="linesAndChars" w:linePitch="350" w:charSpace="2824"/>
        </w:sectPr>
      </w:pPr>
      <w:r w:rsidRPr="00553E9E">
        <w:rPr>
          <w:rFonts w:ascii="宋体" w:hAnsi="宋体"/>
          <w:b/>
          <w:bCs/>
        </w:rPr>
        <w:fldChar w:fldCharType="end"/>
      </w:r>
    </w:p>
    <w:p w:rsidR="008B0CEC" w:rsidRPr="00553E9E" w:rsidRDefault="008B0CEC" w:rsidP="008B0CEC">
      <w:pPr>
        <w:spacing w:line="360" w:lineRule="auto"/>
        <w:jc w:val="center"/>
        <w:rPr>
          <w:rFonts w:ascii="黑体" w:eastAsia="黑体"/>
          <w:sz w:val="24"/>
        </w:rPr>
        <w:sectPr w:rsidR="008B0CEC" w:rsidRPr="00553E9E" w:rsidSect="007761B9">
          <w:headerReference w:type="first" r:id="rId13"/>
          <w:footerReference w:type="first" r:id="rId14"/>
          <w:type w:val="continuous"/>
          <w:pgSz w:w="11906" w:h="16838" w:code="9"/>
          <w:pgMar w:top="1418" w:right="1134" w:bottom="1418" w:left="1701" w:header="851" w:footer="992" w:gutter="0"/>
          <w:pgNumType w:start="0"/>
          <w:cols w:space="425"/>
          <w:titlePg/>
          <w:docGrid w:type="linesAndChars" w:linePitch="350" w:charSpace="2824"/>
        </w:sectPr>
      </w:pPr>
    </w:p>
    <w:p w:rsidR="008B0CEC" w:rsidRPr="007D1F87" w:rsidRDefault="008B0CEC" w:rsidP="007D1F87">
      <w:pPr>
        <w:pStyle w:val="Char5"/>
      </w:pPr>
      <w:r w:rsidRPr="00553E9E">
        <w:lastRenderedPageBreak/>
        <w:br w:type="page"/>
      </w:r>
      <w:r w:rsidR="007D1F87" w:rsidRPr="007D1F87">
        <w:rPr>
          <w:rFonts w:hint="eastAsia"/>
        </w:rPr>
        <w:lastRenderedPageBreak/>
        <w:t>OTT网络监控平台设计方案</w:t>
      </w:r>
    </w:p>
    <w:p w:rsidR="0019331A" w:rsidRDefault="0019331A" w:rsidP="008B0CEC">
      <w:pPr>
        <w:pStyle w:val="1"/>
        <w:tabs>
          <w:tab w:val="clear" w:pos="432"/>
          <w:tab w:val="num" w:pos="224"/>
        </w:tabs>
        <w:spacing w:before="175" w:after="175" w:line="360" w:lineRule="auto"/>
        <w:ind w:left="431" w:hanging="431"/>
        <w:rPr>
          <w:rFonts w:ascii="黑体" w:eastAsia="黑体"/>
          <w:b w:val="0"/>
          <w:sz w:val="24"/>
        </w:rPr>
      </w:pPr>
      <w:r>
        <w:rPr>
          <w:rFonts w:ascii="黑体" w:eastAsia="黑体" w:hint="eastAsia"/>
          <w:b w:val="0"/>
          <w:sz w:val="24"/>
        </w:rPr>
        <w:t>设计目标</w:t>
      </w:r>
    </w:p>
    <w:p w:rsidR="00EF3BE8" w:rsidRPr="00F7668B" w:rsidRDefault="00AE5ECE" w:rsidP="00EF3BE8">
      <w:pPr>
        <w:pStyle w:val="af4"/>
        <w:spacing w:line="360" w:lineRule="auto"/>
        <w:rPr>
          <w:sz w:val="24"/>
          <w:szCs w:val="24"/>
        </w:rPr>
      </w:pPr>
      <w:r w:rsidRPr="00F7668B">
        <w:rPr>
          <w:rFonts w:hint="eastAsia"/>
          <w:sz w:val="24"/>
          <w:szCs w:val="24"/>
        </w:rPr>
        <w:t>OTT</w:t>
      </w:r>
      <w:r w:rsidRPr="00F7668B">
        <w:rPr>
          <w:rFonts w:hint="eastAsia"/>
          <w:sz w:val="24"/>
          <w:szCs w:val="24"/>
        </w:rPr>
        <w:t>网络监控平台的使命任务主要有</w:t>
      </w:r>
      <w:r w:rsidR="00696464">
        <w:rPr>
          <w:rFonts w:hint="eastAsia"/>
          <w:sz w:val="24"/>
          <w:szCs w:val="24"/>
        </w:rPr>
        <w:t>以下</w:t>
      </w:r>
      <w:r w:rsidR="00737545">
        <w:rPr>
          <w:rFonts w:hint="eastAsia"/>
          <w:sz w:val="24"/>
          <w:szCs w:val="24"/>
        </w:rPr>
        <w:t>两</w:t>
      </w:r>
      <w:r w:rsidRPr="00F7668B">
        <w:rPr>
          <w:rFonts w:hint="eastAsia"/>
          <w:sz w:val="24"/>
          <w:szCs w:val="24"/>
        </w:rPr>
        <w:t>条：</w:t>
      </w:r>
    </w:p>
    <w:p w:rsidR="00EF3BE8" w:rsidRDefault="00787A44" w:rsidP="00EA415F">
      <w:pPr>
        <w:pStyle w:val="af4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87A44">
        <w:rPr>
          <w:rFonts w:hint="eastAsia"/>
          <w:sz w:val="24"/>
          <w:szCs w:val="24"/>
        </w:rPr>
        <w:t>网络拓扑</w:t>
      </w:r>
      <w:r w:rsidR="00EF3BE8">
        <w:rPr>
          <w:rFonts w:hint="eastAsia"/>
          <w:sz w:val="24"/>
          <w:szCs w:val="24"/>
        </w:rPr>
        <w:t>呈现</w:t>
      </w:r>
      <w:r w:rsidRPr="00787A44">
        <w:rPr>
          <w:rFonts w:hint="eastAsia"/>
          <w:sz w:val="24"/>
          <w:szCs w:val="24"/>
        </w:rPr>
        <w:t>；</w:t>
      </w:r>
    </w:p>
    <w:p w:rsidR="00EF3BE8" w:rsidRDefault="00EF3BE8" w:rsidP="00EA415F">
      <w:pPr>
        <w:pStyle w:val="af4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网络质量</w:t>
      </w:r>
      <w:r w:rsidR="00893E34">
        <w:rPr>
          <w:rFonts w:hint="eastAsia"/>
          <w:sz w:val="24"/>
          <w:szCs w:val="24"/>
        </w:rPr>
        <w:t>统计</w:t>
      </w:r>
      <w:r w:rsidR="00737545">
        <w:rPr>
          <w:rFonts w:hint="eastAsia"/>
          <w:sz w:val="24"/>
          <w:szCs w:val="24"/>
        </w:rPr>
        <w:t>。</w:t>
      </w:r>
    </w:p>
    <w:p w:rsidR="00EB2A6D" w:rsidRPr="00EB2A6D" w:rsidRDefault="00EB2A6D" w:rsidP="00EB2A6D">
      <w:pPr>
        <w:pStyle w:val="1"/>
        <w:tabs>
          <w:tab w:val="clear" w:pos="432"/>
          <w:tab w:val="num" w:pos="224"/>
        </w:tabs>
        <w:spacing w:before="175" w:after="175" w:line="360" w:lineRule="auto"/>
        <w:ind w:left="431" w:hanging="431"/>
        <w:rPr>
          <w:rFonts w:ascii="黑体" w:eastAsia="黑体"/>
          <w:b w:val="0"/>
          <w:sz w:val="24"/>
        </w:rPr>
      </w:pPr>
      <w:r w:rsidRPr="00EB2A6D">
        <w:rPr>
          <w:rFonts w:ascii="黑体" w:eastAsia="黑体" w:hint="eastAsia"/>
          <w:b w:val="0"/>
          <w:sz w:val="24"/>
        </w:rPr>
        <w:t>名词解释</w:t>
      </w:r>
    </w:p>
    <w:p w:rsidR="00EB2A6D" w:rsidRPr="00B70FF7" w:rsidRDefault="00EB2A6D" w:rsidP="00EB2A6D">
      <w:pPr>
        <w:pStyle w:val="af4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：业务路由器。</w:t>
      </w:r>
    </w:p>
    <w:p w:rsidR="008B0CEC" w:rsidRDefault="004D6AE0" w:rsidP="008B0CEC">
      <w:pPr>
        <w:pStyle w:val="1"/>
        <w:tabs>
          <w:tab w:val="clear" w:pos="432"/>
          <w:tab w:val="num" w:pos="224"/>
        </w:tabs>
        <w:spacing w:before="175" w:after="175" w:line="360" w:lineRule="auto"/>
        <w:ind w:left="431" w:hanging="431"/>
        <w:rPr>
          <w:rFonts w:ascii="黑体" w:eastAsia="黑体"/>
          <w:b w:val="0"/>
          <w:sz w:val="24"/>
        </w:rPr>
      </w:pPr>
      <w:r>
        <w:rPr>
          <w:rFonts w:ascii="黑体" w:eastAsia="黑体" w:hint="eastAsia"/>
          <w:b w:val="0"/>
          <w:sz w:val="24"/>
        </w:rPr>
        <w:t>功能</w:t>
      </w:r>
      <w:r w:rsidR="00820596">
        <w:rPr>
          <w:rFonts w:ascii="黑体" w:eastAsia="黑体" w:hint="eastAsia"/>
          <w:b w:val="0"/>
          <w:sz w:val="24"/>
        </w:rPr>
        <w:t>需求</w:t>
      </w:r>
    </w:p>
    <w:p w:rsidR="00C90AE0" w:rsidRPr="00C90AE0" w:rsidRDefault="009A5E34" w:rsidP="009A5E34">
      <w:pPr>
        <w:pStyle w:val="af4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设计目标为用户需求，本章主要描述功能需求。</w:t>
      </w:r>
    </w:p>
    <w:p w:rsidR="007C579E" w:rsidRPr="007A7526" w:rsidRDefault="004D6AE0" w:rsidP="007A7526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 w:rsidRPr="007A7526">
        <w:rPr>
          <w:rFonts w:ascii="黑体" w:eastAsia="黑体" w:hint="eastAsia"/>
          <w:b w:val="0"/>
          <w:sz w:val="24"/>
          <w:szCs w:val="24"/>
        </w:rPr>
        <w:t>网络拓扑</w:t>
      </w:r>
      <w:r w:rsidR="007C579E" w:rsidRPr="007A7526">
        <w:rPr>
          <w:rFonts w:ascii="黑体" w:eastAsia="黑体" w:hint="eastAsia"/>
          <w:b w:val="0"/>
          <w:sz w:val="24"/>
          <w:szCs w:val="24"/>
        </w:rPr>
        <w:t>呈现</w:t>
      </w:r>
    </w:p>
    <w:p w:rsidR="006054EC" w:rsidRDefault="006054EC" w:rsidP="00EA415F">
      <w:pPr>
        <w:pStyle w:val="af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节点间的连接情况；</w:t>
      </w:r>
    </w:p>
    <w:p w:rsidR="006054EC" w:rsidRDefault="006054EC" w:rsidP="00EA415F">
      <w:pPr>
        <w:pStyle w:val="af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节点间的权重</w:t>
      </w:r>
      <w:r w:rsidR="0045243F">
        <w:rPr>
          <w:rFonts w:hint="eastAsia"/>
          <w:sz w:val="24"/>
          <w:szCs w:val="24"/>
        </w:rPr>
        <w:t>；</w:t>
      </w:r>
    </w:p>
    <w:p w:rsidR="0045243F" w:rsidRDefault="0045243F" w:rsidP="00EA415F">
      <w:pPr>
        <w:pStyle w:val="af4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节点间的当前最短路径。</w:t>
      </w:r>
    </w:p>
    <w:p w:rsidR="00C22C81" w:rsidRPr="007A7526" w:rsidRDefault="00813980" w:rsidP="007A7526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 w:rsidRPr="007A7526">
        <w:rPr>
          <w:rFonts w:ascii="黑体" w:eastAsia="黑体" w:hint="eastAsia"/>
          <w:b w:val="0"/>
          <w:sz w:val="24"/>
          <w:szCs w:val="24"/>
        </w:rPr>
        <w:t>网络质量统计</w:t>
      </w:r>
    </w:p>
    <w:p w:rsidR="002F74C6" w:rsidRDefault="002F74C6" w:rsidP="00EA415F">
      <w:pPr>
        <w:pStyle w:val="af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节点间的质量统计</w:t>
      </w:r>
    </w:p>
    <w:p w:rsidR="007F244C" w:rsidRDefault="007F244C" w:rsidP="00EA415F">
      <w:pPr>
        <w:pStyle w:val="af4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实时显示，支持刷新</w:t>
      </w:r>
      <w:r w:rsidR="00E52D6F">
        <w:rPr>
          <w:rFonts w:hint="eastAsia"/>
          <w:sz w:val="24"/>
          <w:szCs w:val="24"/>
        </w:rPr>
        <w:t>；</w:t>
      </w:r>
    </w:p>
    <w:p w:rsidR="002F74C6" w:rsidRDefault="002F74C6" w:rsidP="00EA415F">
      <w:pPr>
        <w:pStyle w:val="af4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 w:rsidR="007F244C"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运营商</w:t>
      </w:r>
      <w:r w:rsidR="007F244C">
        <w:rPr>
          <w:rFonts w:hint="eastAsia"/>
          <w:sz w:val="24"/>
          <w:szCs w:val="24"/>
        </w:rPr>
        <w:t>和区域进行</w:t>
      </w:r>
      <w:r>
        <w:rPr>
          <w:rFonts w:hint="eastAsia"/>
          <w:sz w:val="24"/>
          <w:szCs w:val="24"/>
        </w:rPr>
        <w:t>过滤；</w:t>
      </w:r>
    </w:p>
    <w:p w:rsidR="002F74C6" w:rsidRDefault="002F74C6" w:rsidP="00EA415F">
      <w:pPr>
        <w:pStyle w:val="af4"/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支持标本数、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包个数、丢包个数、平均延时</w:t>
      </w:r>
      <w:r w:rsidR="00E52D6F">
        <w:rPr>
          <w:rFonts w:hint="eastAsia"/>
          <w:sz w:val="24"/>
          <w:szCs w:val="24"/>
        </w:rPr>
        <w:t>以及丢包率</w:t>
      </w:r>
      <w:r>
        <w:rPr>
          <w:rFonts w:hint="eastAsia"/>
          <w:sz w:val="24"/>
          <w:szCs w:val="24"/>
        </w:rPr>
        <w:t>统计</w:t>
      </w:r>
      <w:r w:rsidR="00500FF6">
        <w:rPr>
          <w:rFonts w:hint="eastAsia"/>
          <w:sz w:val="24"/>
          <w:szCs w:val="24"/>
        </w:rPr>
        <w:t>。</w:t>
      </w:r>
    </w:p>
    <w:p w:rsidR="002F74C6" w:rsidRPr="002A6096" w:rsidRDefault="002F74C6" w:rsidP="00EA415F">
      <w:pPr>
        <w:pStyle w:val="af4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A6096">
        <w:rPr>
          <w:rFonts w:hint="eastAsia"/>
          <w:sz w:val="24"/>
          <w:szCs w:val="24"/>
        </w:rPr>
        <w:t>SR</w:t>
      </w:r>
      <w:r w:rsidRPr="002A6096">
        <w:rPr>
          <w:rFonts w:hint="eastAsia"/>
          <w:sz w:val="24"/>
          <w:szCs w:val="24"/>
        </w:rPr>
        <w:t>节点与用户间的质量统计</w:t>
      </w:r>
    </w:p>
    <w:p w:rsidR="002F74C6" w:rsidRPr="002A6096" w:rsidRDefault="00666CEC" w:rsidP="00EA415F">
      <w:pPr>
        <w:pStyle w:val="af4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A6096">
        <w:rPr>
          <w:rFonts w:hint="eastAsia"/>
          <w:sz w:val="24"/>
          <w:szCs w:val="24"/>
        </w:rPr>
        <w:t>实时显示，支持刷新；</w:t>
      </w:r>
    </w:p>
    <w:p w:rsidR="00666CEC" w:rsidRPr="002A6096" w:rsidRDefault="00666CEC" w:rsidP="00EA415F">
      <w:pPr>
        <w:pStyle w:val="af4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A6096">
        <w:rPr>
          <w:rFonts w:hint="eastAsia"/>
          <w:sz w:val="24"/>
          <w:szCs w:val="24"/>
        </w:rPr>
        <w:t>支持按运营商进行过滤；</w:t>
      </w:r>
    </w:p>
    <w:p w:rsidR="00666CEC" w:rsidRPr="002A6096" w:rsidRDefault="00666CEC" w:rsidP="00EA415F">
      <w:pPr>
        <w:pStyle w:val="af4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A6096">
        <w:rPr>
          <w:rFonts w:hint="eastAsia"/>
          <w:sz w:val="24"/>
          <w:szCs w:val="24"/>
        </w:rPr>
        <w:t>支持样本数、丢包样本占比、平均延时、延时小于</w:t>
      </w:r>
      <w:r w:rsidRPr="002A6096">
        <w:rPr>
          <w:rFonts w:hint="eastAsia"/>
          <w:sz w:val="24"/>
          <w:szCs w:val="24"/>
        </w:rPr>
        <w:t>30ms</w:t>
      </w:r>
      <w:r w:rsidRPr="002A6096">
        <w:rPr>
          <w:rFonts w:hint="eastAsia"/>
          <w:sz w:val="24"/>
          <w:szCs w:val="24"/>
        </w:rPr>
        <w:t>占比、延时小于</w:t>
      </w:r>
      <w:r w:rsidRPr="002A6096">
        <w:rPr>
          <w:rFonts w:hint="eastAsia"/>
          <w:sz w:val="24"/>
          <w:szCs w:val="24"/>
        </w:rPr>
        <w:t>60ms</w:t>
      </w:r>
      <w:r w:rsidRPr="002A6096">
        <w:rPr>
          <w:rFonts w:hint="eastAsia"/>
          <w:sz w:val="24"/>
          <w:szCs w:val="24"/>
        </w:rPr>
        <w:t>占比</w:t>
      </w:r>
      <w:r w:rsidR="00500FF6" w:rsidRPr="002A6096">
        <w:rPr>
          <w:rFonts w:hint="eastAsia"/>
          <w:sz w:val="24"/>
          <w:szCs w:val="24"/>
        </w:rPr>
        <w:t>。</w:t>
      </w:r>
    </w:p>
    <w:p w:rsidR="00500FF6" w:rsidRDefault="00500FF6" w:rsidP="00EA415F">
      <w:pPr>
        <w:pStyle w:val="af4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00FF6">
        <w:rPr>
          <w:rFonts w:hint="eastAsia"/>
          <w:sz w:val="24"/>
          <w:szCs w:val="24"/>
        </w:rPr>
        <w:t>SR</w:t>
      </w:r>
      <w:r w:rsidRPr="00500FF6">
        <w:rPr>
          <w:rFonts w:hint="eastAsia"/>
          <w:sz w:val="24"/>
          <w:szCs w:val="24"/>
        </w:rPr>
        <w:t>节点之间的丢包曲线图</w:t>
      </w:r>
      <w:r w:rsidR="008F5D92">
        <w:rPr>
          <w:rFonts w:hint="eastAsia"/>
          <w:sz w:val="24"/>
          <w:szCs w:val="24"/>
        </w:rPr>
        <w:t>，支持按运营商、区域以及时间段进行过滤；</w:t>
      </w:r>
    </w:p>
    <w:p w:rsidR="008F5D92" w:rsidRDefault="008F5D92" w:rsidP="00EA415F">
      <w:pPr>
        <w:pStyle w:val="af4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SR</w:t>
      </w:r>
      <w:r>
        <w:rPr>
          <w:rFonts w:hint="eastAsia"/>
          <w:sz w:val="24"/>
          <w:szCs w:val="24"/>
        </w:rPr>
        <w:t>节点之间的延时曲线图，支持按运营商、区域以及时间段进行过滤；</w:t>
      </w:r>
    </w:p>
    <w:p w:rsidR="000A11C6" w:rsidRPr="007A7526" w:rsidRDefault="000A11C6" w:rsidP="00EA415F">
      <w:pPr>
        <w:pStyle w:val="af4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7A7526">
        <w:rPr>
          <w:rFonts w:hint="eastAsia"/>
          <w:sz w:val="24"/>
          <w:szCs w:val="24"/>
        </w:rPr>
        <w:t>SR</w:t>
      </w:r>
      <w:r w:rsidRPr="007A7526">
        <w:rPr>
          <w:rFonts w:hint="eastAsia"/>
          <w:sz w:val="24"/>
          <w:szCs w:val="24"/>
        </w:rPr>
        <w:t>节点的</w:t>
      </w:r>
      <w:r w:rsidR="0001052E" w:rsidRPr="007A7526">
        <w:rPr>
          <w:rFonts w:hint="eastAsia"/>
          <w:sz w:val="24"/>
          <w:szCs w:val="24"/>
        </w:rPr>
        <w:t>吞吐量和</w:t>
      </w:r>
      <w:r w:rsidR="00A10070" w:rsidRPr="007A7526">
        <w:rPr>
          <w:rFonts w:hint="eastAsia"/>
          <w:sz w:val="24"/>
          <w:szCs w:val="24"/>
        </w:rPr>
        <w:t>来源区域</w:t>
      </w:r>
      <w:r w:rsidRPr="007A7526">
        <w:rPr>
          <w:rFonts w:hint="eastAsia"/>
          <w:sz w:val="24"/>
          <w:szCs w:val="24"/>
        </w:rPr>
        <w:t>分布饼图</w:t>
      </w:r>
      <w:r w:rsidR="00BD12F7" w:rsidRPr="007A7526">
        <w:rPr>
          <w:rFonts w:hint="eastAsia"/>
          <w:sz w:val="24"/>
          <w:szCs w:val="24"/>
        </w:rPr>
        <w:t>，支持按运营商和时间段进行过滤；</w:t>
      </w:r>
    </w:p>
    <w:p w:rsidR="00AF03DD" w:rsidRPr="00047A3F" w:rsidRDefault="00AF03DD" w:rsidP="00AF03DD">
      <w:pPr>
        <w:pStyle w:val="1"/>
        <w:tabs>
          <w:tab w:val="clear" w:pos="432"/>
          <w:tab w:val="num" w:pos="224"/>
        </w:tabs>
        <w:spacing w:before="175" w:after="175" w:line="360" w:lineRule="auto"/>
        <w:ind w:left="431" w:hanging="431"/>
        <w:rPr>
          <w:rFonts w:ascii="黑体" w:eastAsia="黑体"/>
          <w:b w:val="0"/>
          <w:sz w:val="24"/>
        </w:rPr>
      </w:pPr>
      <w:r w:rsidRPr="00047A3F">
        <w:rPr>
          <w:rFonts w:ascii="黑体" w:eastAsia="黑体" w:hint="eastAsia"/>
          <w:b w:val="0"/>
          <w:sz w:val="24"/>
        </w:rPr>
        <w:t>平台架构</w:t>
      </w:r>
    </w:p>
    <w:p w:rsidR="00AF03DD" w:rsidRDefault="00AF03DD" w:rsidP="00AF03DD">
      <w:pPr>
        <w:pStyle w:val="af4"/>
        <w:spacing w:line="360" w:lineRule="auto"/>
        <w:ind w:firstLine="0"/>
        <w:jc w:val="center"/>
      </w:pPr>
      <w:r>
        <w:object w:dxaOrig="7444" w:dyaOrig="6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9pt;height:349.35pt" o:ole="">
            <v:imagedata r:id="rId15" o:title=""/>
          </v:shape>
          <o:OLEObject Type="Embed" ProgID="Visio.Drawing.11" ShapeID="_x0000_i1025" DrawAspect="Content" ObjectID="_1502094102" r:id="rId16"/>
        </w:object>
      </w:r>
    </w:p>
    <w:p w:rsidR="00AF03DD" w:rsidRDefault="00AF03DD" w:rsidP="00AF03DD">
      <w:pPr>
        <w:pStyle w:val="af4"/>
        <w:spacing w:line="360" w:lineRule="auto"/>
        <w:ind w:firstLine="0"/>
        <w:jc w:val="center"/>
        <w:rPr>
          <w:sz w:val="24"/>
          <w:szCs w:val="24"/>
        </w:rPr>
      </w:pPr>
      <w:r w:rsidRPr="00553E9E">
        <w:rPr>
          <w:rFonts w:hint="eastAsia"/>
          <w:sz w:val="24"/>
          <w:szCs w:val="24"/>
        </w:rPr>
        <w:t>图</w:t>
      </w:r>
      <w:r w:rsidRPr="00553E9E">
        <w:rPr>
          <w:rFonts w:hint="eastAsia"/>
          <w:sz w:val="24"/>
          <w:szCs w:val="24"/>
        </w:rPr>
        <w:t xml:space="preserve"> </w:t>
      </w:r>
      <w:r w:rsidR="007E5E62" w:rsidRPr="00553E9E">
        <w:rPr>
          <w:sz w:val="24"/>
          <w:szCs w:val="24"/>
        </w:rPr>
        <w:fldChar w:fldCharType="begin"/>
      </w:r>
      <w:r w:rsidRPr="00553E9E">
        <w:rPr>
          <w:sz w:val="24"/>
          <w:szCs w:val="24"/>
        </w:rPr>
        <w:instrText xml:space="preserve"> </w:instrText>
      </w:r>
      <w:r w:rsidRPr="00553E9E">
        <w:rPr>
          <w:rFonts w:hint="eastAsia"/>
          <w:sz w:val="24"/>
          <w:szCs w:val="24"/>
        </w:rPr>
        <w:instrText xml:space="preserve">SEQ </w:instrText>
      </w:r>
      <w:r w:rsidRPr="00553E9E">
        <w:rPr>
          <w:rFonts w:hint="eastAsia"/>
          <w:sz w:val="24"/>
          <w:szCs w:val="24"/>
        </w:rPr>
        <w:instrText>图</w:instrText>
      </w:r>
      <w:r w:rsidRPr="00553E9E">
        <w:rPr>
          <w:rFonts w:hint="eastAsia"/>
          <w:sz w:val="24"/>
          <w:szCs w:val="24"/>
        </w:rPr>
        <w:instrText xml:space="preserve"> \* ARABIC</w:instrText>
      </w:r>
      <w:r w:rsidRPr="00553E9E">
        <w:rPr>
          <w:sz w:val="24"/>
          <w:szCs w:val="24"/>
        </w:rPr>
        <w:instrText xml:space="preserve"> </w:instrText>
      </w:r>
      <w:r w:rsidR="007E5E62" w:rsidRPr="00553E9E">
        <w:rPr>
          <w:sz w:val="24"/>
          <w:szCs w:val="24"/>
        </w:rPr>
        <w:fldChar w:fldCharType="separate"/>
      </w:r>
      <w:r w:rsidRPr="00553E9E">
        <w:rPr>
          <w:noProof/>
          <w:sz w:val="24"/>
          <w:szCs w:val="24"/>
        </w:rPr>
        <w:t>1</w:t>
      </w:r>
      <w:r w:rsidR="007E5E62" w:rsidRPr="00553E9E">
        <w:rPr>
          <w:sz w:val="24"/>
          <w:szCs w:val="24"/>
        </w:rPr>
        <w:fldChar w:fldCharType="end"/>
      </w:r>
      <w:r w:rsidRPr="00553E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平台架构图</w:t>
      </w:r>
    </w:p>
    <w:p w:rsidR="00AF03DD" w:rsidRDefault="00AF03DD" w:rsidP="00AF03DD">
      <w:pPr>
        <w:pStyle w:val="af4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节点会向所有邻居节点进行探测，获取丢包率，延时，吞吐量等信息并上报。</w:t>
      </w:r>
    </w:p>
    <w:p w:rsidR="00AF03DD" w:rsidRPr="0078656A" w:rsidRDefault="00AF03DD" w:rsidP="00AF03DD">
      <w:pPr>
        <w:pStyle w:val="1"/>
        <w:tabs>
          <w:tab w:val="clear" w:pos="432"/>
          <w:tab w:val="num" w:pos="224"/>
        </w:tabs>
        <w:spacing w:before="175" w:after="175" w:line="360" w:lineRule="auto"/>
        <w:ind w:left="431" w:hanging="431"/>
        <w:rPr>
          <w:rFonts w:ascii="黑体" w:eastAsia="黑体"/>
          <w:b w:val="0"/>
          <w:sz w:val="24"/>
        </w:rPr>
      </w:pPr>
      <w:r w:rsidRPr="0078656A">
        <w:rPr>
          <w:rFonts w:ascii="黑体" w:eastAsia="黑体" w:hint="eastAsia"/>
          <w:b w:val="0"/>
          <w:sz w:val="24"/>
        </w:rPr>
        <w:t>接口设计</w:t>
      </w:r>
    </w:p>
    <w:p w:rsidR="00AF03DD" w:rsidRPr="00022F53" w:rsidRDefault="00C35978" w:rsidP="00AF03DD">
      <w:r>
        <w:rPr>
          <w:rFonts w:hint="eastAsia"/>
        </w:rPr>
        <w:tab/>
      </w:r>
      <w:r>
        <w:rPr>
          <w:rFonts w:hint="eastAsia"/>
        </w:rPr>
        <w:t>详见《</w:t>
      </w:r>
      <w:r>
        <w:rPr>
          <w:rFonts w:hint="eastAsia"/>
        </w:rPr>
        <w:t>SR</w:t>
      </w:r>
      <w:r>
        <w:rPr>
          <w:rFonts w:hint="eastAsia"/>
        </w:rPr>
        <w:t>实现方案》定义。</w:t>
      </w:r>
    </w:p>
    <w:p w:rsidR="00A8027F" w:rsidRDefault="00AF03DD" w:rsidP="00A8027F">
      <w:pPr>
        <w:pStyle w:val="1"/>
        <w:tabs>
          <w:tab w:val="clear" w:pos="432"/>
          <w:tab w:val="num" w:pos="224"/>
        </w:tabs>
        <w:spacing w:before="175" w:after="175" w:line="360" w:lineRule="auto"/>
        <w:ind w:left="431" w:hanging="431"/>
        <w:rPr>
          <w:rFonts w:ascii="黑体" w:eastAsia="黑体"/>
          <w:b w:val="0"/>
          <w:sz w:val="24"/>
        </w:rPr>
      </w:pPr>
      <w:r w:rsidRPr="00D40788">
        <w:rPr>
          <w:rFonts w:ascii="黑体" w:eastAsia="黑体" w:hint="eastAsia"/>
          <w:b w:val="0"/>
          <w:sz w:val="24"/>
        </w:rPr>
        <w:t>数据库表设计</w:t>
      </w:r>
    </w:p>
    <w:p w:rsidR="00A8027F" w:rsidRPr="00A8027F" w:rsidRDefault="00A8027F" w:rsidP="00A8027F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 w:rsidRPr="00A8027F">
        <w:rPr>
          <w:rFonts w:ascii="黑体" w:eastAsia="黑体" w:hint="eastAsia"/>
          <w:b w:val="0"/>
          <w:sz w:val="24"/>
          <w:szCs w:val="24"/>
        </w:rPr>
        <w:t>SR节点配置信息</w:t>
      </w:r>
    </w:p>
    <w:p w:rsidR="00A8027F" w:rsidRPr="007D5E2C" w:rsidRDefault="00A8027F" w:rsidP="00A8027F">
      <w:pPr>
        <w:pStyle w:val="af4"/>
        <w:spacing w:line="360" w:lineRule="auto"/>
        <w:rPr>
          <w:sz w:val="24"/>
          <w:szCs w:val="24"/>
        </w:rPr>
      </w:pPr>
      <w:r w:rsidRPr="007D5E2C">
        <w:rPr>
          <w:rFonts w:hint="eastAsia"/>
          <w:sz w:val="24"/>
          <w:szCs w:val="24"/>
        </w:rPr>
        <w:t>SR</w:t>
      </w:r>
      <w:r w:rsidRPr="007D5E2C">
        <w:rPr>
          <w:rFonts w:hint="eastAsia"/>
          <w:sz w:val="24"/>
          <w:szCs w:val="24"/>
        </w:rPr>
        <w:t>节点需要预先配置到监控平台中，作为网络拓扑以及网络质量监控的数据</w:t>
      </w:r>
      <w:r w:rsidRPr="007D5E2C">
        <w:rPr>
          <w:rFonts w:hint="eastAsia"/>
          <w:sz w:val="24"/>
          <w:szCs w:val="24"/>
        </w:rPr>
        <w:lastRenderedPageBreak/>
        <w:t>源</w:t>
      </w:r>
      <w:r>
        <w:rPr>
          <w:rFonts w:hint="eastAsia"/>
          <w:sz w:val="24"/>
          <w:szCs w:val="24"/>
        </w:rPr>
        <w:t>，同时对节点状态进行基本判定，超时未收到节点的网络状态上报认为该节点故障。</w:t>
      </w:r>
    </w:p>
    <w:p w:rsidR="00A8027F" w:rsidRPr="00FA3883" w:rsidRDefault="00A8027F" w:rsidP="00A8027F">
      <w:pPr>
        <w:jc w:val="center"/>
        <w:rPr>
          <w:rFonts w:ascii="黑体" w:eastAsia="黑体"/>
          <w:sz w:val="24"/>
        </w:rPr>
      </w:pPr>
      <w:r w:rsidRPr="00553E9E">
        <w:rPr>
          <w:rFonts w:ascii="黑体" w:eastAsia="黑体" w:hint="eastAsia"/>
          <w:sz w:val="24"/>
        </w:rPr>
        <w:t xml:space="preserve">表1-1 </w:t>
      </w:r>
      <w:r>
        <w:rPr>
          <w:rFonts w:ascii="黑体" w:eastAsia="黑体" w:hint="eastAsia"/>
          <w:sz w:val="24"/>
        </w:rPr>
        <w:t>节点配置信息表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985"/>
        <w:gridCol w:w="5670"/>
      </w:tblGrid>
      <w:tr w:rsidR="00A8027F" w:rsidRPr="00437BCA" w:rsidTr="00A40651">
        <w:trPr>
          <w:jc w:val="center"/>
        </w:trPr>
        <w:tc>
          <w:tcPr>
            <w:tcW w:w="817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索引</w:t>
            </w:r>
          </w:p>
        </w:tc>
        <w:tc>
          <w:tcPr>
            <w:tcW w:w="1985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字段</w:t>
            </w:r>
          </w:p>
        </w:tc>
        <w:tc>
          <w:tcPr>
            <w:tcW w:w="5670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说明</w:t>
            </w:r>
          </w:p>
        </w:tc>
      </w:tr>
      <w:tr w:rsidR="00A8027F" w:rsidRPr="00437BCA" w:rsidTr="00A40651">
        <w:trPr>
          <w:jc w:val="center"/>
        </w:trPr>
        <w:tc>
          <w:tcPr>
            <w:tcW w:w="817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sr_id</w:t>
            </w:r>
          </w:p>
        </w:tc>
        <w:tc>
          <w:tcPr>
            <w:tcW w:w="5670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节点</w:t>
            </w:r>
            <w:r>
              <w:rPr>
                <w:rFonts w:hint="eastAsia"/>
                <w:sz w:val="20"/>
                <w:szCs w:val="21"/>
              </w:rPr>
              <w:t>ID</w:t>
            </w:r>
          </w:p>
        </w:tc>
      </w:tr>
      <w:tr w:rsidR="00A8027F" w:rsidRPr="00437BCA" w:rsidTr="00A40651">
        <w:trPr>
          <w:jc w:val="center"/>
        </w:trPr>
        <w:tc>
          <w:tcPr>
            <w:tcW w:w="817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8027F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sr_name</w:t>
            </w:r>
          </w:p>
        </w:tc>
        <w:tc>
          <w:tcPr>
            <w:tcW w:w="5670" w:type="dxa"/>
          </w:tcPr>
          <w:p w:rsidR="00A8027F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节点名称</w:t>
            </w:r>
          </w:p>
        </w:tc>
      </w:tr>
      <w:tr w:rsidR="00A8027F" w:rsidRPr="00437BCA" w:rsidTr="00A40651">
        <w:trPr>
          <w:jc w:val="center"/>
        </w:trPr>
        <w:tc>
          <w:tcPr>
            <w:tcW w:w="817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8027F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level</w:t>
            </w:r>
          </w:p>
        </w:tc>
        <w:tc>
          <w:tcPr>
            <w:tcW w:w="5670" w:type="dxa"/>
          </w:tcPr>
          <w:p w:rsidR="00A8027F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：接入层</w:t>
            </w:r>
          </w:p>
          <w:p w:rsidR="00A8027F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：中继层</w:t>
            </w:r>
          </w:p>
          <w:p w:rsidR="00A8027F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：核心层</w:t>
            </w:r>
          </w:p>
        </w:tc>
      </w:tr>
      <w:tr w:rsidR="00A8027F" w:rsidRPr="00437BCA" w:rsidTr="00A40651">
        <w:trPr>
          <w:jc w:val="center"/>
        </w:trPr>
        <w:tc>
          <w:tcPr>
            <w:tcW w:w="817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8027F" w:rsidRPr="00160C9E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  <w:r w:rsidRPr="00160C9E">
              <w:rPr>
                <w:rFonts w:hint="eastAsia"/>
                <w:sz w:val="20"/>
                <w:szCs w:val="21"/>
              </w:rPr>
              <w:t>mnos</w:t>
            </w:r>
          </w:p>
        </w:tc>
        <w:tc>
          <w:tcPr>
            <w:tcW w:w="5670" w:type="dxa"/>
          </w:tcPr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节点所属运营商</w:t>
            </w:r>
          </w:p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：联通</w:t>
            </w:r>
          </w:p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：电信</w:t>
            </w:r>
          </w:p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：移动</w:t>
            </w:r>
          </w:p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：联通加电信</w:t>
            </w:r>
          </w:p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：联通加移动</w:t>
            </w:r>
          </w:p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：电信加移动</w:t>
            </w:r>
          </w:p>
          <w:p w:rsidR="00A8027F" w:rsidRPr="00793A4E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：三线</w:t>
            </w:r>
          </w:p>
          <w:p w:rsidR="00A8027F" w:rsidRPr="00C26957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BGP</w:t>
            </w:r>
          </w:p>
        </w:tc>
      </w:tr>
      <w:tr w:rsidR="00A8027F" w:rsidRPr="00437BCA" w:rsidTr="00A40651">
        <w:trPr>
          <w:jc w:val="center"/>
        </w:trPr>
        <w:tc>
          <w:tcPr>
            <w:tcW w:w="817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</w:p>
        </w:tc>
        <w:tc>
          <w:tcPr>
            <w:tcW w:w="5670" w:type="dxa"/>
          </w:tcPr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节点所属区域的区号</w:t>
            </w:r>
          </w:p>
        </w:tc>
      </w:tr>
      <w:tr w:rsidR="001D5718" w:rsidRPr="00437BCA" w:rsidTr="00A40651">
        <w:trPr>
          <w:jc w:val="center"/>
          <w:ins w:id="1" w:author="Administrator" w:date="2015-08-26T11:34:00Z"/>
        </w:trPr>
        <w:tc>
          <w:tcPr>
            <w:tcW w:w="817" w:type="dxa"/>
          </w:tcPr>
          <w:p w:rsidR="001D5718" w:rsidRPr="008E2E72" w:rsidRDefault="001D5718" w:rsidP="00A40651">
            <w:pPr>
              <w:pStyle w:val="af4"/>
              <w:ind w:firstLine="0"/>
              <w:rPr>
                <w:ins w:id="2" w:author="Administrator" w:date="2015-08-26T11:34:00Z"/>
                <w:sz w:val="20"/>
                <w:szCs w:val="21"/>
              </w:rPr>
            </w:pPr>
          </w:p>
        </w:tc>
        <w:tc>
          <w:tcPr>
            <w:tcW w:w="1985" w:type="dxa"/>
          </w:tcPr>
          <w:p w:rsidR="001D5718" w:rsidRDefault="001D5718" w:rsidP="00A40651">
            <w:pPr>
              <w:pStyle w:val="af4"/>
              <w:ind w:firstLine="0"/>
              <w:rPr>
                <w:ins w:id="3" w:author="Administrator" w:date="2015-08-26T11:34:00Z"/>
                <w:rFonts w:hint="eastAsia"/>
                <w:szCs w:val="21"/>
              </w:rPr>
            </w:pPr>
            <w:ins w:id="4" w:author="Administrator" w:date="2015-08-26T11:34:00Z">
              <w:r>
                <w:rPr>
                  <w:rFonts w:hint="eastAsia"/>
                  <w:szCs w:val="21"/>
                </w:rPr>
                <w:t>cityid</w:t>
              </w:r>
            </w:ins>
          </w:p>
        </w:tc>
        <w:tc>
          <w:tcPr>
            <w:tcW w:w="5670" w:type="dxa"/>
          </w:tcPr>
          <w:p w:rsidR="001D5718" w:rsidRDefault="001D5718" w:rsidP="00A40651">
            <w:pPr>
              <w:pStyle w:val="af4"/>
              <w:ind w:firstLine="0"/>
              <w:rPr>
                <w:ins w:id="5" w:author="Administrator" w:date="2015-08-26T11:34:00Z"/>
                <w:rFonts w:hint="eastAsia"/>
                <w:szCs w:val="21"/>
              </w:rPr>
            </w:pPr>
            <w:ins w:id="6" w:author="Administrator" w:date="2015-08-26T11:35:00Z">
              <w:r>
                <w:rPr>
                  <w:rFonts w:hint="eastAsia"/>
                  <w:szCs w:val="21"/>
                </w:rPr>
                <w:t>城市</w:t>
              </w:r>
              <w:r>
                <w:rPr>
                  <w:rFonts w:hint="eastAsia"/>
                  <w:szCs w:val="21"/>
                </w:rPr>
                <w:t>ID</w:t>
              </w:r>
            </w:ins>
          </w:p>
        </w:tc>
      </w:tr>
      <w:tr w:rsidR="00A8027F" w:rsidRPr="00437BCA" w:rsidTr="00A40651">
        <w:trPr>
          <w:jc w:val="center"/>
        </w:trPr>
        <w:tc>
          <w:tcPr>
            <w:tcW w:w="817" w:type="dxa"/>
          </w:tcPr>
          <w:p w:rsidR="00A8027F" w:rsidRPr="008E2E72" w:rsidRDefault="00A8027F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region</w:t>
            </w:r>
          </w:p>
        </w:tc>
        <w:tc>
          <w:tcPr>
            <w:tcW w:w="5670" w:type="dxa"/>
          </w:tcPr>
          <w:p w:rsidR="00A8027F" w:rsidRDefault="00A8027F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大区编号</w:t>
            </w:r>
            <w:r w:rsidR="002833A2">
              <w:rPr>
                <w:rFonts w:hint="eastAsia"/>
                <w:szCs w:val="21"/>
              </w:rPr>
              <w:t>（片区编号待定）</w:t>
            </w:r>
          </w:p>
        </w:tc>
      </w:tr>
    </w:tbl>
    <w:p w:rsidR="00A8027F" w:rsidRPr="00A8027F" w:rsidRDefault="00A8027F" w:rsidP="00A8027F"/>
    <w:p w:rsidR="00F316B8" w:rsidRPr="00F316B8" w:rsidRDefault="00F316B8" w:rsidP="00F316B8">
      <w:pPr>
        <w:pStyle w:val="af4"/>
        <w:spacing w:line="360" w:lineRule="auto"/>
        <w:rPr>
          <w:sz w:val="24"/>
          <w:szCs w:val="24"/>
        </w:rPr>
      </w:pPr>
      <w:r w:rsidRPr="00F316B8">
        <w:rPr>
          <w:rFonts w:hint="eastAsia"/>
          <w:sz w:val="24"/>
          <w:szCs w:val="24"/>
        </w:rPr>
        <w:t>综合当前</w:t>
      </w:r>
      <w:r w:rsidR="001E7125">
        <w:rPr>
          <w:rFonts w:hint="eastAsia"/>
          <w:sz w:val="24"/>
          <w:szCs w:val="24"/>
        </w:rPr>
        <w:t>网络状态</w:t>
      </w:r>
      <w:r w:rsidRPr="00F316B8">
        <w:rPr>
          <w:rFonts w:hint="eastAsia"/>
          <w:sz w:val="24"/>
          <w:szCs w:val="24"/>
        </w:rPr>
        <w:t>上报间隔以及预计的网络规模，建议按月建表。</w:t>
      </w:r>
    </w:p>
    <w:p w:rsidR="00AF03DD" w:rsidRPr="00965098" w:rsidRDefault="00AF03DD" w:rsidP="00AF03DD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 w:rsidRPr="00965098">
        <w:rPr>
          <w:rFonts w:ascii="黑体" w:eastAsia="黑体" w:hint="eastAsia"/>
          <w:b w:val="0"/>
          <w:sz w:val="24"/>
          <w:szCs w:val="24"/>
        </w:rPr>
        <w:t>节点间质量统计表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985"/>
        <w:gridCol w:w="5670"/>
      </w:tblGrid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索引</w:t>
            </w:r>
          </w:p>
        </w:tc>
        <w:tc>
          <w:tcPr>
            <w:tcW w:w="1985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字段</w:t>
            </w:r>
          </w:p>
        </w:tc>
        <w:tc>
          <w:tcPr>
            <w:tcW w:w="5670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说明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src_sr_id</w:t>
            </w:r>
          </w:p>
        </w:tc>
        <w:tc>
          <w:tcPr>
            <w:tcW w:w="5670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发起节点</w:t>
            </w:r>
            <w:r>
              <w:rPr>
                <w:rFonts w:hint="eastAsia"/>
                <w:sz w:val="20"/>
                <w:szCs w:val="21"/>
              </w:rPr>
              <w:t>ID</w:t>
            </w:r>
          </w:p>
        </w:tc>
      </w:tr>
      <w:tr w:rsidR="006C2B6D" w:rsidRPr="00437BCA" w:rsidTr="00FF5642">
        <w:trPr>
          <w:jc w:val="center"/>
          <w:ins w:id="7" w:author="Administrator" w:date="2015-08-26T11:12:00Z"/>
        </w:trPr>
        <w:tc>
          <w:tcPr>
            <w:tcW w:w="817" w:type="dxa"/>
          </w:tcPr>
          <w:p w:rsidR="006C2B6D" w:rsidRPr="008E2E72" w:rsidRDefault="006C2B6D" w:rsidP="00FF5642">
            <w:pPr>
              <w:pStyle w:val="af4"/>
              <w:ind w:firstLine="0"/>
              <w:rPr>
                <w:ins w:id="8" w:author="Administrator" w:date="2015-08-26T11:12:00Z"/>
                <w:sz w:val="20"/>
                <w:szCs w:val="21"/>
              </w:rPr>
            </w:pPr>
          </w:p>
        </w:tc>
        <w:tc>
          <w:tcPr>
            <w:tcW w:w="1985" w:type="dxa"/>
          </w:tcPr>
          <w:p w:rsidR="006C2B6D" w:rsidRDefault="006C2B6D" w:rsidP="00FF5642">
            <w:pPr>
              <w:pStyle w:val="af4"/>
              <w:ind w:firstLine="0"/>
              <w:rPr>
                <w:ins w:id="9" w:author="Administrator" w:date="2015-08-26T11:12:00Z"/>
                <w:rFonts w:hint="eastAsia"/>
                <w:szCs w:val="21"/>
              </w:rPr>
            </w:pPr>
            <w:ins w:id="10" w:author="Administrator" w:date="2015-08-26T11:12:00Z">
              <w:r>
                <w:rPr>
                  <w:rFonts w:hint="eastAsia"/>
                  <w:szCs w:val="21"/>
                </w:rPr>
                <w:t>dst_if_ip</w:t>
              </w:r>
            </w:ins>
          </w:p>
        </w:tc>
        <w:tc>
          <w:tcPr>
            <w:tcW w:w="5670" w:type="dxa"/>
          </w:tcPr>
          <w:p w:rsidR="006C2B6D" w:rsidRDefault="006C2B6D" w:rsidP="00FF5642">
            <w:pPr>
              <w:pStyle w:val="af4"/>
              <w:ind w:firstLine="0"/>
              <w:rPr>
                <w:ins w:id="11" w:author="Administrator" w:date="2015-08-26T11:12:00Z"/>
                <w:rFonts w:hint="eastAsia"/>
                <w:szCs w:val="21"/>
              </w:rPr>
            </w:pPr>
            <w:ins w:id="12" w:author="Administrator" w:date="2015-08-26T11:13:00Z">
              <w:r>
                <w:rPr>
                  <w:rFonts w:hint="eastAsia"/>
                  <w:szCs w:val="21"/>
                </w:rPr>
                <w:t>目的节点接口</w:t>
              </w:r>
              <w:r>
                <w:rPr>
                  <w:rFonts w:hint="eastAsia"/>
                  <w:szCs w:val="21"/>
                </w:rPr>
                <w:t>IP</w:t>
              </w:r>
            </w:ins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C26957" w:rsidRDefault="00AF03DD" w:rsidP="00FF5642">
            <w:pPr>
              <w:pStyle w:val="af4"/>
              <w:ind w:firstLine="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ping_num</w:t>
            </w:r>
          </w:p>
        </w:tc>
        <w:tc>
          <w:tcPr>
            <w:tcW w:w="5670" w:type="dxa"/>
          </w:tcPr>
          <w:p w:rsidR="00AF03DD" w:rsidRPr="00C26957" w:rsidRDefault="00AF03DD" w:rsidP="00FF5642">
            <w:pPr>
              <w:pStyle w:val="af4"/>
              <w:ind w:firstLine="0"/>
              <w:rPr>
                <w:kern w:val="0"/>
                <w:sz w:val="20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ing</w:t>
            </w:r>
            <w:r>
              <w:rPr>
                <w:rFonts w:hint="eastAsia"/>
                <w:szCs w:val="21"/>
              </w:rPr>
              <w:t>包个数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C26957" w:rsidRDefault="00AF03DD" w:rsidP="00FF5642">
            <w:pPr>
              <w:pStyle w:val="af4"/>
              <w:ind w:firstLine="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lost_num</w:t>
            </w:r>
          </w:p>
        </w:tc>
        <w:tc>
          <w:tcPr>
            <w:tcW w:w="5670" w:type="dxa"/>
          </w:tcPr>
          <w:p w:rsidR="00AF03DD" w:rsidRPr="00C26957" w:rsidRDefault="00AF03DD" w:rsidP="00FF5642">
            <w:pPr>
              <w:pStyle w:val="af4"/>
              <w:ind w:firstLine="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丢包个数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C26957" w:rsidRDefault="00AF03DD" w:rsidP="00FF5642">
            <w:pPr>
              <w:pStyle w:val="af4"/>
              <w:ind w:firstLine="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average_delay</w:t>
            </w:r>
          </w:p>
        </w:tc>
        <w:tc>
          <w:tcPr>
            <w:tcW w:w="5670" w:type="dxa"/>
          </w:tcPr>
          <w:p w:rsidR="00AF03DD" w:rsidRPr="00C26957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平均延时</w:t>
            </w:r>
          </w:p>
        </w:tc>
      </w:tr>
      <w:tr w:rsidR="0013366B" w:rsidRPr="00437BCA" w:rsidTr="00FF5642">
        <w:trPr>
          <w:jc w:val="center"/>
          <w:ins w:id="13" w:author="Administrator" w:date="2015-08-26T11:15:00Z"/>
        </w:trPr>
        <w:tc>
          <w:tcPr>
            <w:tcW w:w="817" w:type="dxa"/>
          </w:tcPr>
          <w:p w:rsidR="0013366B" w:rsidRPr="008E2E72" w:rsidRDefault="0013366B" w:rsidP="00FF5642">
            <w:pPr>
              <w:pStyle w:val="af4"/>
              <w:ind w:firstLine="0"/>
              <w:rPr>
                <w:ins w:id="14" w:author="Administrator" w:date="2015-08-26T11:15:00Z"/>
                <w:sz w:val="20"/>
                <w:szCs w:val="21"/>
              </w:rPr>
            </w:pPr>
          </w:p>
        </w:tc>
        <w:tc>
          <w:tcPr>
            <w:tcW w:w="1985" w:type="dxa"/>
          </w:tcPr>
          <w:p w:rsidR="0013366B" w:rsidRDefault="008F0402" w:rsidP="00FF5642">
            <w:pPr>
              <w:pStyle w:val="af4"/>
              <w:ind w:firstLine="0"/>
              <w:rPr>
                <w:ins w:id="15" w:author="Administrator" w:date="2015-08-26T11:15:00Z"/>
                <w:rFonts w:hint="eastAsia"/>
                <w:szCs w:val="21"/>
              </w:rPr>
            </w:pPr>
            <w:ins w:id="16" w:author="Administrator" w:date="2015-08-26T11:32:00Z">
              <w:r>
                <w:rPr>
                  <w:rFonts w:hint="eastAsia"/>
                  <w:szCs w:val="21"/>
                </w:rPr>
                <w:t>met</w:t>
              </w:r>
            </w:ins>
            <w:ins w:id="17" w:author="Administrator" w:date="2015-08-26T11:33:00Z">
              <w:r>
                <w:rPr>
                  <w:rFonts w:hint="eastAsia"/>
                  <w:szCs w:val="21"/>
                </w:rPr>
                <w:t>ric</w:t>
              </w:r>
            </w:ins>
          </w:p>
        </w:tc>
        <w:tc>
          <w:tcPr>
            <w:tcW w:w="5670" w:type="dxa"/>
          </w:tcPr>
          <w:p w:rsidR="0013366B" w:rsidRDefault="008F0402" w:rsidP="00FF5642">
            <w:pPr>
              <w:pStyle w:val="af4"/>
              <w:ind w:firstLine="0"/>
              <w:rPr>
                <w:ins w:id="18" w:author="Administrator" w:date="2015-08-26T11:15:00Z"/>
                <w:rFonts w:hint="eastAsia"/>
                <w:szCs w:val="21"/>
              </w:rPr>
            </w:pPr>
            <w:ins w:id="19" w:author="Administrator" w:date="2015-08-26T11:34:00Z">
              <w:r>
                <w:rPr>
                  <w:rFonts w:hint="eastAsia"/>
                  <w:szCs w:val="21"/>
                </w:rPr>
                <w:t>链路</w:t>
              </w:r>
              <w:r w:rsidR="001D0ECC">
                <w:rPr>
                  <w:rFonts w:hint="eastAsia"/>
                  <w:szCs w:val="21"/>
                </w:rPr>
                <w:t>成本值</w:t>
              </w:r>
            </w:ins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193536">
              <w:rPr>
                <w:rFonts w:hint="eastAsia"/>
                <w:szCs w:val="21"/>
              </w:rPr>
              <w:t>time</w:t>
            </w:r>
          </w:p>
        </w:tc>
        <w:tc>
          <w:tcPr>
            <w:tcW w:w="5670" w:type="dxa"/>
          </w:tcPr>
          <w:p w:rsidR="00AF03DD" w:rsidRPr="008E2E72" w:rsidRDefault="0044260E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上报</w:t>
            </w:r>
            <w:r w:rsidR="00AF03DD">
              <w:rPr>
                <w:rFonts w:hint="eastAsia"/>
                <w:sz w:val="20"/>
                <w:szCs w:val="21"/>
              </w:rPr>
              <w:t>时间</w:t>
            </w:r>
          </w:p>
        </w:tc>
      </w:tr>
    </w:tbl>
    <w:p w:rsidR="00AF03DD" w:rsidRPr="00965098" w:rsidRDefault="00AF03DD" w:rsidP="00AF03DD"/>
    <w:p w:rsidR="00AF03DD" w:rsidRPr="00965098" w:rsidRDefault="00AF03DD" w:rsidP="00AF03DD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 w:rsidRPr="00965098">
        <w:rPr>
          <w:rFonts w:ascii="黑体" w:eastAsia="黑体" w:hint="eastAsia"/>
          <w:b w:val="0"/>
          <w:sz w:val="24"/>
          <w:szCs w:val="24"/>
        </w:rPr>
        <w:t>节点到用户质量统计表</w:t>
      </w:r>
      <w:r w:rsidR="00A8027F">
        <w:rPr>
          <w:rFonts w:ascii="黑体" w:eastAsia="黑体" w:hint="eastAsia"/>
          <w:b w:val="0"/>
          <w:sz w:val="24"/>
          <w:szCs w:val="24"/>
        </w:rPr>
        <w:t>（</w:t>
      </w:r>
      <w:r w:rsidR="00A8027F" w:rsidRPr="00A8027F">
        <w:rPr>
          <w:rFonts w:ascii="黑体" w:eastAsia="黑体" w:hint="eastAsia"/>
          <w:b w:val="0"/>
          <w:color w:val="FF0000"/>
          <w:sz w:val="24"/>
          <w:szCs w:val="24"/>
        </w:rPr>
        <w:t>暂不现实</w:t>
      </w:r>
      <w:r w:rsidR="00A8027F">
        <w:rPr>
          <w:rFonts w:ascii="黑体" w:eastAsia="黑体" w:hint="eastAsia"/>
          <w:b w:val="0"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985"/>
        <w:gridCol w:w="5670"/>
      </w:tblGrid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索引</w:t>
            </w:r>
          </w:p>
        </w:tc>
        <w:tc>
          <w:tcPr>
            <w:tcW w:w="1985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字段</w:t>
            </w:r>
          </w:p>
        </w:tc>
        <w:tc>
          <w:tcPr>
            <w:tcW w:w="5670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说明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src_sr_id</w:t>
            </w:r>
          </w:p>
        </w:tc>
        <w:tc>
          <w:tcPr>
            <w:tcW w:w="5670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发起节点</w:t>
            </w:r>
            <w:r>
              <w:rPr>
                <w:rFonts w:hint="eastAsia"/>
                <w:sz w:val="20"/>
                <w:szCs w:val="21"/>
              </w:rPr>
              <w:t>ID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160C9E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</w:t>
            </w:r>
            <w:r w:rsidRPr="00160C9E">
              <w:rPr>
                <w:rFonts w:hint="eastAsia"/>
                <w:sz w:val="20"/>
                <w:szCs w:val="21"/>
              </w:rPr>
              <w:t>rc_mnos</w:t>
            </w:r>
          </w:p>
        </w:tc>
        <w:tc>
          <w:tcPr>
            <w:tcW w:w="5670" w:type="dxa"/>
          </w:tcPr>
          <w:p w:rsidR="00AF03DD" w:rsidRPr="00C26957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发起节点所属运营商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src_area</w:t>
            </w:r>
          </w:p>
        </w:tc>
        <w:tc>
          <w:tcPr>
            <w:tcW w:w="5670" w:type="dxa"/>
          </w:tcPr>
          <w:p w:rsidR="00AF03DD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发起节点所属区域</w:t>
            </w:r>
          </w:p>
        </w:tc>
      </w:tr>
      <w:tr w:rsidR="00665FF5" w:rsidRPr="00437BCA" w:rsidTr="00FF5642">
        <w:trPr>
          <w:jc w:val="center"/>
        </w:trPr>
        <w:tc>
          <w:tcPr>
            <w:tcW w:w="817" w:type="dxa"/>
          </w:tcPr>
          <w:p w:rsidR="00665FF5" w:rsidRPr="008E2E72" w:rsidRDefault="00665FF5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665FF5" w:rsidRPr="008074CE" w:rsidRDefault="00665FF5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src_</w:t>
            </w:r>
            <w:r w:rsidRPr="008074CE">
              <w:rPr>
                <w:rFonts w:hint="eastAsia"/>
                <w:szCs w:val="21"/>
              </w:rPr>
              <w:t>legion</w:t>
            </w:r>
          </w:p>
        </w:tc>
        <w:tc>
          <w:tcPr>
            <w:tcW w:w="5670" w:type="dxa"/>
          </w:tcPr>
          <w:p w:rsidR="00665FF5" w:rsidRDefault="00665FF5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发起节点所属大区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477EFD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477EFD">
              <w:rPr>
                <w:rFonts w:hint="eastAsia"/>
                <w:sz w:val="20"/>
                <w:szCs w:val="21"/>
              </w:rPr>
              <w:t>dst_area</w:t>
            </w:r>
          </w:p>
        </w:tc>
        <w:tc>
          <w:tcPr>
            <w:tcW w:w="5670" w:type="dxa"/>
          </w:tcPr>
          <w:p w:rsidR="00AF03DD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目的用户所属区域</w:t>
            </w:r>
          </w:p>
        </w:tc>
      </w:tr>
      <w:tr w:rsidR="00665FF5" w:rsidRPr="00437BCA" w:rsidTr="00FF5642">
        <w:trPr>
          <w:jc w:val="center"/>
        </w:trPr>
        <w:tc>
          <w:tcPr>
            <w:tcW w:w="817" w:type="dxa"/>
          </w:tcPr>
          <w:p w:rsidR="00665FF5" w:rsidRPr="008E2E72" w:rsidRDefault="00665FF5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665FF5" w:rsidRPr="008074CE" w:rsidRDefault="00665FF5" w:rsidP="00FF5642">
            <w:pPr>
              <w:pStyle w:val="af4"/>
              <w:ind w:firstLine="0"/>
              <w:rPr>
                <w:szCs w:val="21"/>
              </w:rPr>
            </w:pPr>
            <w:r w:rsidRPr="00477EFD">
              <w:rPr>
                <w:rFonts w:hint="eastAsia"/>
                <w:sz w:val="20"/>
                <w:szCs w:val="21"/>
              </w:rPr>
              <w:t>dst_</w:t>
            </w:r>
            <w:r w:rsidRPr="008074CE">
              <w:rPr>
                <w:rFonts w:hint="eastAsia"/>
                <w:szCs w:val="21"/>
              </w:rPr>
              <w:t>legion</w:t>
            </w:r>
          </w:p>
        </w:tc>
        <w:tc>
          <w:tcPr>
            <w:tcW w:w="5670" w:type="dxa"/>
          </w:tcPr>
          <w:p w:rsidR="00665FF5" w:rsidRDefault="00665FF5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目的用户所属大区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dst_mnos</w:t>
            </w:r>
          </w:p>
        </w:tc>
        <w:tc>
          <w:tcPr>
            <w:tcW w:w="5670" w:type="dxa"/>
          </w:tcPr>
          <w:p w:rsidR="00AF03DD" w:rsidRPr="00C26957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目的用户所属所属运营商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477EFD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477EFD">
              <w:rPr>
                <w:rFonts w:hint="eastAsia"/>
                <w:sz w:val="20"/>
                <w:szCs w:val="21"/>
              </w:rPr>
              <w:t>sample_num</w:t>
            </w:r>
          </w:p>
        </w:tc>
        <w:tc>
          <w:tcPr>
            <w:tcW w:w="5670" w:type="dxa"/>
          </w:tcPr>
          <w:p w:rsidR="00AF03DD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样本数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477EFD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477EFD">
              <w:rPr>
                <w:rFonts w:hint="eastAsia"/>
                <w:sz w:val="20"/>
                <w:szCs w:val="21"/>
              </w:rPr>
              <w:t>lost_ratio</w:t>
            </w:r>
          </w:p>
        </w:tc>
        <w:tc>
          <w:tcPr>
            <w:tcW w:w="5670" w:type="dxa"/>
          </w:tcPr>
          <w:p w:rsidR="00AF03DD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丢包样本占比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477EFD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477EFD">
              <w:rPr>
                <w:rFonts w:hint="eastAsia"/>
                <w:sz w:val="20"/>
                <w:szCs w:val="21"/>
              </w:rPr>
              <w:t>average_delay</w:t>
            </w:r>
          </w:p>
        </w:tc>
        <w:tc>
          <w:tcPr>
            <w:tcW w:w="5670" w:type="dxa"/>
          </w:tcPr>
          <w:p w:rsidR="00AF03DD" w:rsidRPr="00C26957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平均延时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477EFD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477EFD">
              <w:rPr>
                <w:rFonts w:hint="eastAsia"/>
                <w:sz w:val="20"/>
                <w:szCs w:val="21"/>
              </w:rPr>
              <w:t>less_30_ratio</w:t>
            </w:r>
          </w:p>
        </w:tc>
        <w:tc>
          <w:tcPr>
            <w:tcW w:w="5670" w:type="dxa"/>
          </w:tcPr>
          <w:p w:rsidR="00AF03DD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延时小于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毫秒的比例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477EFD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477EFD">
              <w:rPr>
                <w:rFonts w:hint="eastAsia"/>
                <w:sz w:val="20"/>
                <w:szCs w:val="21"/>
              </w:rPr>
              <w:t>less_60_ratio</w:t>
            </w:r>
          </w:p>
        </w:tc>
        <w:tc>
          <w:tcPr>
            <w:tcW w:w="5670" w:type="dxa"/>
          </w:tcPr>
          <w:p w:rsidR="00AF03DD" w:rsidRDefault="00AF03DD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延时小于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毫秒的比例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477EFD">
              <w:rPr>
                <w:rFonts w:hint="eastAsia"/>
                <w:sz w:val="20"/>
                <w:szCs w:val="21"/>
              </w:rPr>
              <w:t>time</w:t>
            </w:r>
          </w:p>
        </w:tc>
        <w:tc>
          <w:tcPr>
            <w:tcW w:w="5670" w:type="dxa"/>
          </w:tcPr>
          <w:p w:rsidR="00AF03DD" w:rsidRPr="00477EFD" w:rsidRDefault="0009649F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上报</w:t>
            </w:r>
            <w:r w:rsidR="00AF03DD" w:rsidRPr="00477EFD">
              <w:rPr>
                <w:rFonts w:hint="eastAsia"/>
                <w:szCs w:val="21"/>
              </w:rPr>
              <w:t>时间</w:t>
            </w:r>
          </w:p>
        </w:tc>
      </w:tr>
    </w:tbl>
    <w:p w:rsidR="00AF03DD" w:rsidRPr="00965098" w:rsidRDefault="00AF03DD" w:rsidP="00AF03DD"/>
    <w:p w:rsidR="00AF03DD" w:rsidRPr="00965098" w:rsidRDefault="00AF03DD" w:rsidP="00AF03DD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 w:rsidRPr="00965098">
        <w:rPr>
          <w:rFonts w:ascii="黑体" w:eastAsia="黑体" w:hint="eastAsia"/>
          <w:b w:val="0"/>
          <w:sz w:val="24"/>
          <w:szCs w:val="24"/>
        </w:rPr>
        <w:t>节点吞吐量统计表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985"/>
        <w:gridCol w:w="5670"/>
      </w:tblGrid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索引</w:t>
            </w:r>
          </w:p>
        </w:tc>
        <w:tc>
          <w:tcPr>
            <w:tcW w:w="1985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字段</w:t>
            </w:r>
          </w:p>
        </w:tc>
        <w:tc>
          <w:tcPr>
            <w:tcW w:w="5670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说明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8E2E72" w:rsidRDefault="00C35978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src_</w:t>
            </w:r>
            <w:r w:rsidR="00AF03DD">
              <w:rPr>
                <w:rFonts w:hint="eastAsia"/>
                <w:sz w:val="20"/>
                <w:szCs w:val="21"/>
              </w:rPr>
              <w:t>sr_id</w:t>
            </w:r>
          </w:p>
        </w:tc>
        <w:tc>
          <w:tcPr>
            <w:tcW w:w="5670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节点</w:t>
            </w:r>
            <w:r>
              <w:rPr>
                <w:rFonts w:hint="eastAsia"/>
                <w:sz w:val="20"/>
                <w:szCs w:val="21"/>
              </w:rPr>
              <w:t>ID</w:t>
            </w:r>
          </w:p>
        </w:tc>
      </w:tr>
      <w:tr w:rsidR="00AF03DD" w:rsidRPr="00437BCA" w:rsidTr="00FF5642">
        <w:trPr>
          <w:jc w:val="center"/>
        </w:trPr>
        <w:tc>
          <w:tcPr>
            <w:tcW w:w="817" w:type="dxa"/>
          </w:tcPr>
          <w:p w:rsidR="00AF03DD" w:rsidRPr="008E2E72" w:rsidRDefault="00AF03DD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AF03DD" w:rsidRPr="00477EFD" w:rsidRDefault="0013366B" w:rsidP="00FF5642">
            <w:pPr>
              <w:pStyle w:val="af4"/>
              <w:ind w:firstLine="0"/>
              <w:rPr>
                <w:sz w:val="20"/>
                <w:szCs w:val="21"/>
              </w:rPr>
            </w:pPr>
            <w:ins w:id="20" w:author="Administrator" w:date="2015-08-26T11:22:00Z">
              <w:r>
                <w:rPr>
                  <w:rFonts w:hint="eastAsia"/>
                  <w:sz w:val="20"/>
                  <w:szCs w:val="21"/>
                </w:rPr>
                <w:t>if_name</w:t>
              </w:r>
            </w:ins>
            <w:del w:id="21" w:author="Administrator" w:date="2015-08-26T11:22:00Z">
              <w:r w:rsidR="00C35978" w:rsidDel="0013366B">
                <w:rPr>
                  <w:rFonts w:hint="eastAsia"/>
                  <w:sz w:val="20"/>
                  <w:szCs w:val="21"/>
                </w:rPr>
                <w:delText>dst_sr_id</w:delText>
              </w:r>
            </w:del>
          </w:p>
        </w:tc>
        <w:tc>
          <w:tcPr>
            <w:tcW w:w="5670" w:type="dxa"/>
          </w:tcPr>
          <w:p w:rsidR="00AF03DD" w:rsidRDefault="0013366B" w:rsidP="00FF5642">
            <w:pPr>
              <w:pStyle w:val="af4"/>
              <w:ind w:firstLine="0"/>
              <w:rPr>
                <w:szCs w:val="21"/>
              </w:rPr>
            </w:pPr>
            <w:ins w:id="22" w:author="Administrator" w:date="2015-08-26T11:23:00Z">
              <w:r>
                <w:rPr>
                  <w:rFonts w:hint="eastAsia"/>
                  <w:szCs w:val="21"/>
                </w:rPr>
                <w:t>本地接口名称</w:t>
              </w:r>
            </w:ins>
            <w:del w:id="23" w:author="Administrator" w:date="2015-08-26T11:23:00Z">
              <w:r w:rsidR="00C35978" w:rsidDel="0013366B">
                <w:rPr>
                  <w:rFonts w:hint="eastAsia"/>
                  <w:szCs w:val="21"/>
                </w:rPr>
                <w:delText>目的节点</w:delText>
              </w:r>
              <w:r w:rsidR="00C35978" w:rsidDel="0013366B">
                <w:rPr>
                  <w:rFonts w:hint="eastAsia"/>
                  <w:szCs w:val="21"/>
                </w:rPr>
                <w:delText>ID</w:delText>
              </w:r>
            </w:del>
          </w:p>
        </w:tc>
      </w:tr>
      <w:tr w:rsidR="00C35978" w:rsidRPr="00437BCA" w:rsidTr="00FF5642">
        <w:trPr>
          <w:jc w:val="center"/>
        </w:trPr>
        <w:tc>
          <w:tcPr>
            <w:tcW w:w="817" w:type="dxa"/>
          </w:tcPr>
          <w:p w:rsidR="00C35978" w:rsidRPr="008E2E72" w:rsidRDefault="00C35978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C35978" w:rsidRDefault="00C35978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in_pkts</w:t>
            </w:r>
          </w:p>
        </w:tc>
        <w:tc>
          <w:tcPr>
            <w:tcW w:w="5670" w:type="dxa"/>
          </w:tcPr>
          <w:p w:rsidR="00C35978" w:rsidRDefault="00C35978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秒从目的进入源节点的数据包个数</w:t>
            </w:r>
          </w:p>
        </w:tc>
      </w:tr>
      <w:tr w:rsidR="00C35978" w:rsidRPr="00437BCA" w:rsidTr="00FF5642">
        <w:trPr>
          <w:jc w:val="center"/>
        </w:trPr>
        <w:tc>
          <w:tcPr>
            <w:tcW w:w="817" w:type="dxa"/>
          </w:tcPr>
          <w:p w:rsidR="00C35978" w:rsidRPr="008E2E72" w:rsidRDefault="00C35978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C35978" w:rsidRDefault="00C35978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in_bytes</w:t>
            </w:r>
          </w:p>
        </w:tc>
        <w:tc>
          <w:tcPr>
            <w:tcW w:w="5670" w:type="dxa"/>
          </w:tcPr>
          <w:p w:rsidR="00C35978" w:rsidRDefault="00C35978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秒从目的进入源节点的字节数</w:t>
            </w:r>
          </w:p>
        </w:tc>
      </w:tr>
      <w:tr w:rsidR="00C35978" w:rsidRPr="00437BCA" w:rsidTr="00FF5642">
        <w:trPr>
          <w:jc w:val="center"/>
        </w:trPr>
        <w:tc>
          <w:tcPr>
            <w:tcW w:w="817" w:type="dxa"/>
          </w:tcPr>
          <w:p w:rsidR="00C35978" w:rsidRPr="00C35978" w:rsidRDefault="00C35978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C35978" w:rsidRDefault="00C35978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out_pkts</w:t>
            </w:r>
          </w:p>
        </w:tc>
        <w:tc>
          <w:tcPr>
            <w:tcW w:w="5670" w:type="dxa"/>
          </w:tcPr>
          <w:p w:rsidR="00C35978" w:rsidRDefault="00C35978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秒从源流出目的节点的数据包个数</w:t>
            </w:r>
          </w:p>
        </w:tc>
      </w:tr>
      <w:tr w:rsidR="00C35978" w:rsidRPr="00437BCA" w:rsidTr="00FF5642">
        <w:trPr>
          <w:jc w:val="center"/>
        </w:trPr>
        <w:tc>
          <w:tcPr>
            <w:tcW w:w="817" w:type="dxa"/>
          </w:tcPr>
          <w:p w:rsidR="00C35978" w:rsidRPr="00C35978" w:rsidRDefault="00C35978" w:rsidP="00FF5642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C35978" w:rsidRDefault="00C35978" w:rsidP="00FF5642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out_bytes</w:t>
            </w:r>
          </w:p>
        </w:tc>
        <w:tc>
          <w:tcPr>
            <w:tcW w:w="5670" w:type="dxa"/>
          </w:tcPr>
          <w:p w:rsidR="00C35978" w:rsidRDefault="00C35978" w:rsidP="00FF5642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秒从源流出目的节点的字节数</w:t>
            </w:r>
          </w:p>
        </w:tc>
      </w:tr>
      <w:tr w:rsidR="0013366B" w:rsidRPr="00437BCA" w:rsidTr="00FF5642">
        <w:trPr>
          <w:jc w:val="center"/>
          <w:ins w:id="24" w:author="Administrator" w:date="2015-08-26T11:29:00Z"/>
        </w:trPr>
        <w:tc>
          <w:tcPr>
            <w:tcW w:w="817" w:type="dxa"/>
          </w:tcPr>
          <w:p w:rsidR="0013366B" w:rsidRPr="00C35978" w:rsidRDefault="0013366B" w:rsidP="00FF5642">
            <w:pPr>
              <w:pStyle w:val="af4"/>
              <w:ind w:firstLine="0"/>
              <w:rPr>
                <w:ins w:id="25" w:author="Administrator" w:date="2015-08-26T11:29:00Z"/>
                <w:sz w:val="20"/>
                <w:szCs w:val="21"/>
              </w:rPr>
            </w:pPr>
          </w:p>
        </w:tc>
        <w:tc>
          <w:tcPr>
            <w:tcW w:w="1985" w:type="dxa"/>
          </w:tcPr>
          <w:p w:rsidR="0013366B" w:rsidRDefault="0013366B" w:rsidP="00FF5642">
            <w:pPr>
              <w:pStyle w:val="af4"/>
              <w:ind w:firstLine="0"/>
              <w:rPr>
                <w:ins w:id="26" w:author="Administrator" w:date="2015-08-26T11:29:00Z"/>
                <w:rFonts w:hint="eastAsia"/>
                <w:sz w:val="20"/>
                <w:szCs w:val="21"/>
              </w:rPr>
            </w:pPr>
            <w:ins w:id="27" w:author="Administrator" w:date="2015-08-26T11:29:00Z">
              <w:r>
                <w:rPr>
                  <w:rFonts w:hint="eastAsia"/>
                  <w:sz w:val="20"/>
                  <w:szCs w:val="21"/>
                </w:rPr>
                <w:t>timespan</w:t>
              </w:r>
            </w:ins>
          </w:p>
        </w:tc>
        <w:tc>
          <w:tcPr>
            <w:tcW w:w="5670" w:type="dxa"/>
          </w:tcPr>
          <w:p w:rsidR="0013366B" w:rsidRDefault="0013366B" w:rsidP="00FF5642">
            <w:pPr>
              <w:pStyle w:val="af4"/>
              <w:ind w:firstLine="0"/>
              <w:rPr>
                <w:ins w:id="28" w:author="Administrator" w:date="2015-08-26T11:29:00Z"/>
                <w:rFonts w:hint="eastAsia"/>
                <w:szCs w:val="21"/>
              </w:rPr>
            </w:pPr>
            <w:ins w:id="29" w:author="Administrator" w:date="2015-08-26T11:29:00Z">
              <w:r>
                <w:rPr>
                  <w:rFonts w:hint="eastAsia"/>
                  <w:szCs w:val="21"/>
                </w:rPr>
                <w:t>本次上报流量的时间段</w:t>
              </w:r>
              <w:r>
                <w:rPr>
                  <w:rFonts w:hint="eastAsia"/>
                  <w:szCs w:val="21"/>
                </w:rPr>
                <w:t>,</w:t>
              </w:r>
              <w:r>
                <w:rPr>
                  <w:rFonts w:hint="eastAsia"/>
                  <w:szCs w:val="21"/>
                </w:rPr>
                <w:t>单位为秒</w:t>
              </w:r>
            </w:ins>
          </w:p>
        </w:tc>
      </w:tr>
    </w:tbl>
    <w:p w:rsidR="00AF03DD" w:rsidRDefault="00AF03DD" w:rsidP="00AF03DD"/>
    <w:p w:rsidR="00C35978" w:rsidRPr="00C35978" w:rsidRDefault="00C35978" w:rsidP="00C35978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 w:rsidRPr="00C35978">
        <w:rPr>
          <w:rFonts w:ascii="黑体" w:eastAsia="黑体" w:hint="eastAsia"/>
          <w:b w:val="0"/>
          <w:sz w:val="24"/>
          <w:szCs w:val="24"/>
        </w:rPr>
        <w:t>路由表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985"/>
        <w:gridCol w:w="5670"/>
      </w:tblGrid>
      <w:tr w:rsidR="00C35978" w:rsidRPr="00437BCA" w:rsidTr="00807E64">
        <w:trPr>
          <w:jc w:val="center"/>
        </w:trPr>
        <w:tc>
          <w:tcPr>
            <w:tcW w:w="817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  <w:bookmarkStart w:id="30" w:name="OLE_LINK1"/>
            <w:r w:rsidRPr="008E2E72">
              <w:rPr>
                <w:rFonts w:hint="eastAsia"/>
                <w:sz w:val="20"/>
                <w:szCs w:val="21"/>
              </w:rPr>
              <w:t>索引</w:t>
            </w:r>
          </w:p>
        </w:tc>
        <w:tc>
          <w:tcPr>
            <w:tcW w:w="1985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字段</w:t>
            </w:r>
          </w:p>
        </w:tc>
        <w:tc>
          <w:tcPr>
            <w:tcW w:w="5670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说明</w:t>
            </w:r>
          </w:p>
        </w:tc>
      </w:tr>
      <w:tr w:rsidR="00C35978" w:rsidRPr="00437BCA" w:rsidTr="00807E64">
        <w:trPr>
          <w:jc w:val="center"/>
        </w:trPr>
        <w:tc>
          <w:tcPr>
            <w:tcW w:w="817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dest</w:t>
            </w:r>
          </w:p>
        </w:tc>
        <w:tc>
          <w:tcPr>
            <w:tcW w:w="5670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目的网络地址</w:t>
            </w:r>
          </w:p>
        </w:tc>
      </w:tr>
      <w:tr w:rsidR="00C35978" w:rsidRPr="00437BCA" w:rsidTr="00807E64">
        <w:trPr>
          <w:jc w:val="center"/>
        </w:trPr>
        <w:tc>
          <w:tcPr>
            <w:tcW w:w="817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C35978" w:rsidRPr="00160C9E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mask</w:t>
            </w:r>
          </w:p>
        </w:tc>
        <w:tc>
          <w:tcPr>
            <w:tcW w:w="5670" w:type="dxa"/>
          </w:tcPr>
          <w:p w:rsidR="00C35978" w:rsidRPr="00C26957" w:rsidRDefault="00C35978" w:rsidP="00807E64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目的网络掩码</w:t>
            </w:r>
          </w:p>
        </w:tc>
      </w:tr>
      <w:tr w:rsidR="00C35978" w:rsidRPr="00437BCA" w:rsidTr="00807E64">
        <w:trPr>
          <w:jc w:val="center"/>
        </w:trPr>
        <w:tc>
          <w:tcPr>
            <w:tcW w:w="817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C35978" w:rsidRDefault="00C35978" w:rsidP="00807E64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next_hop</w:t>
            </w:r>
          </w:p>
        </w:tc>
        <w:tc>
          <w:tcPr>
            <w:tcW w:w="5670" w:type="dxa"/>
          </w:tcPr>
          <w:p w:rsidR="00C35978" w:rsidRDefault="00C35978" w:rsidP="00807E64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下一跳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C35978" w:rsidRPr="00437BCA" w:rsidTr="00807E64">
        <w:trPr>
          <w:jc w:val="center"/>
        </w:trPr>
        <w:tc>
          <w:tcPr>
            <w:tcW w:w="817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C35978" w:rsidRDefault="00C35978" w:rsidP="00807E64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iface</w:t>
            </w:r>
          </w:p>
        </w:tc>
        <w:tc>
          <w:tcPr>
            <w:tcW w:w="5670" w:type="dxa"/>
          </w:tcPr>
          <w:p w:rsidR="00C35978" w:rsidRDefault="00C35978" w:rsidP="00807E64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出口接口名</w:t>
            </w:r>
          </w:p>
        </w:tc>
      </w:tr>
      <w:tr w:rsidR="00C35978" w:rsidRPr="00437BCA" w:rsidTr="00807E64">
        <w:trPr>
          <w:jc w:val="center"/>
        </w:trPr>
        <w:tc>
          <w:tcPr>
            <w:tcW w:w="817" w:type="dxa"/>
          </w:tcPr>
          <w:p w:rsidR="00C35978" w:rsidRPr="008E2E72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C35978" w:rsidRPr="00477EFD" w:rsidRDefault="00C35978" w:rsidP="00807E64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metric</w:t>
            </w:r>
          </w:p>
        </w:tc>
        <w:tc>
          <w:tcPr>
            <w:tcW w:w="5670" w:type="dxa"/>
          </w:tcPr>
          <w:p w:rsidR="00C35978" w:rsidRDefault="00C35978" w:rsidP="00807E64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链路消耗值</w:t>
            </w:r>
          </w:p>
        </w:tc>
      </w:tr>
    </w:tbl>
    <w:p w:rsidR="00C35978" w:rsidRDefault="00C35978" w:rsidP="00AF03DD">
      <w:r>
        <w:rPr>
          <w:rFonts w:hint="eastAsia"/>
        </w:rPr>
        <w:tab/>
      </w:r>
      <w:r>
        <w:rPr>
          <w:rFonts w:hint="eastAsia"/>
        </w:rPr>
        <w:t>路由表只保存最新的一份数据，每次更新覆盖原来的数据。</w:t>
      </w:r>
    </w:p>
    <w:bookmarkEnd w:id="30"/>
    <w:p w:rsidR="00A8027F" w:rsidRDefault="00A8027F" w:rsidP="00A8027F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 w:rsidRPr="00A8027F">
        <w:rPr>
          <w:rFonts w:ascii="黑体" w:eastAsia="黑体" w:hint="eastAsia"/>
          <w:b w:val="0"/>
          <w:sz w:val="24"/>
          <w:szCs w:val="24"/>
        </w:rPr>
        <w:t>邻居表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985"/>
        <w:gridCol w:w="5670"/>
      </w:tblGrid>
      <w:tr w:rsidR="002D2744" w:rsidRPr="00437BCA" w:rsidTr="00A40651">
        <w:trPr>
          <w:jc w:val="center"/>
        </w:trPr>
        <w:tc>
          <w:tcPr>
            <w:tcW w:w="817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索引</w:t>
            </w:r>
          </w:p>
        </w:tc>
        <w:tc>
          <w:tcPr>
            <w:tcW w:w="1985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字段</w:t>
            </w:r>
          </w:p>
        </w:tc>
        <w:tc>
          <w:tcPr>
            <w:tcW w:w="5670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说明</w:t>
            </w:r>
          </w:p>
        </w:tc>
      </w:tr>
      <w:tr w:rsidR="002D2744" w:rsidRPr="00437BCA" w:rsidTr="00A40651">
        <w:trPr>
          <w:jc w:val="center"/>
        </w:trPr>
        <w:tc>
          <w:tcPr>
            <w:tcW w:w="817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sr_id</w:t>
            </w:r>
          </w:p>
        </w:tc>
        <w:tc>
          <w:tcPr>
            <w:tcW w:w="5670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本地</w:t>
            </w:r>
            <w:r>
              <w:rPr>
                <w:rFonts w:hint="eastAsia"/>
                <w:sz w:val="20"/>
                <w:szCs w:val="21"/>
              </w:rPr>
              <w:t>SR ID</w:t>
            </w:r>
            <w:r w:rsidR="001E2919">
              <w:rPr>
                <w:rFonts w:hint="eastAsia"/>
                <w:sz w:val="20"/>
                <w:szCs w:val="21"/>
              </w:rPr>
              <w:t>(</w:t>
            </w:r>
            <w:r w:rsidR="001E2919">
              <w:rPr>
                <w:rFonts w:hint="eastAsia"/>
                <w:sz w:val="20"/>
                <w:szCs w:val="21"/>
              </w:rPr>
              <w:t>可重复</w:t>
            </w:r>
            <w:r w:rsidR="001E2919">
              <w:rPr>
                <w:rFonts w:hint="eastAsia"/>
                <w:sz w:val="20"/>
                <w:szCs w:val="21"/>
              </w:rPr>
              <w:t>)</w:t>
            </w:r>
          </w:p>
        </w:tc>
      </w:tr>
      <w:tr w:rsidR="006C2B6D" w:rsidRPr="00437BCA" w:rsidTr="00A40651">
        <w:trPr>
          <w:jc w:val="center"/>
          <w:ins w:id="31" w:author="Administrator" w:date="2015-08-26T11:09:00Z"/>
        </w:trPr>
        <w:tc>
          <w:tcPr>
            <w:tcW w:w="817" w:type="dxa"/>
          </w:tcPr>
          <w:p w:rsidR="006C2B6D" w:rsidRPr="008E2E72" w:rsidRDefault="006C2B6D" w:rsidP="00A40651">
            <w:pPr>
              <w:pStyle w:val="af4"/>
              <w:ind w:firstLine="0"/>
              <w:rPr>
                <w:ins w:id="32" w:author="Administrator" w:date="2015-08-26T11:09:00Z"/>
                <w:sz w:val="20"/>
                <w:szCs w:val="21"/>
              </w:rPr>
            </w:pPr>
          </w:p>
        </w:tc>
        <w:tc>
          <w:tcPr>
            <w:tcW w:w="1985" w:type="dxa"/>
          </w:tcPr>
          <w:p w:rsidR="006C2B6D" w:rsidRDefault="006C2B6D" w:rsidP="00A40651">
            <w:pPr>
              <w:pStyle w:val="af4"/>
              <w:ind w:firstLine="0"/>
              <w:rPr>
                <w:ins w:id="33" w:author="Administrator" w:date="2015-08-26T11:09:00Z"/>
                <w:rFonts w:hint="eastAsia"/>
                <w:sz w:val="20"/>
                <w:szCs w:val="21"/>
              </w:rPr>
            </w:pPr>
            <w:ins w:id="34" w:author="Administrator" w:date="2015-08-26T11:09:00Z">
              <w:r>
                <w:rPr>
                  <w:rFonts w:hint="eastAsia"/>
                  <w:sz w:val="20"/>
                  <w:szCs w:val="21"/>
                </w:rPr>
                <w:t>ifname</w:t>
              </w:r>
            </w:ins>
          </w:p>
        </w:tc>
        <w:tc>
          <w:tcPr>
            <w:tcW w:w="5670" w:type="dxa"/>
          </w:tcPr>
          <w:p w:rsidR="006C2B6D" w:rsidRDefault="006C2B6D" w:rsidP="00A40651">
            <w:pPr>
              <w:pStyle w:val="af4"/>
              <w:ind w:firstLine="0"/>
              <w:rPr>
                <w:ins w:id="35" w:author="Administrator" w:date="2015-08-26T11:09:00Z"/>
                <w:rFonts w:hint="eastAsia"/>
                <w:sz w:val="20"/>
                <w:szCs w:val="21"/>
              </w:rPr>
            </w:pPr>
            <w:ins w:id="36" w:author="Administrator" w:date="2015-08-26T11:09:00Z">
              <w:r>
                <w:rPr>
                  <w:rFonts w:hint="eastAsia"/>
                  <w:sz w:val="20"/>
                  <w:szCs w:val="21"/>
                </w:rPr>
                <w:t>本地接口的名称</w:t>
              </w:r>
            </w:ins>
          </w:p>
        </w:tc>
      </w:tr>
      <w:tr w:rsidR="002D2744" w:rsidRPr="00437BCA" w:rsidTr="00A40651">
        <w:trPr>
          <w:jc w:val="center"/>
        </w:trPr>
        <w:tc>
          <w:tcPr>
            <w:tcW w:w="817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2D2744" w:rsidRPr="00160C9E" w:rsidRDefault="00DB1365" w:rsidP="00A4065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nbrid</w:t>
            </w:r>
          </w:p>
        </w:tc>
        <w:tc>
          <w:tcPr>
            <w:tcW w:w="5670" w:type="dxa"/>
          </w:tcPr>
          <w:p w:rsidR="002D2744" w:rsidRDefault="006C2B6D" w:rsidP="00A40651">
            <w:pPr>
              <w:pStyle w:val="af4"/>
              <w:ind w:firstLine="0"/>
              <w:rPr>
                <w:rFonts w:hint="eastAsia"/>
                <w:szCs w:val="21"/>
              </w:rPr>
            </w:pPr>
            <w:ins w:id="37" w:author="Administrator" w:date="2015-08-26T11:10:00Z">
              <w:r>
                <w:rPr>
                  <w:rFonts w:hint="eastAsia"/>
                  <w:szCs w:val="21"/>
                </w:rPr>
                <w:t>对端</w:t>
              </w:r>
            </w:ins>
            <w:r w:rsidR="002833A2">
              <w:rPr>
                <w:rFonts w:hint="eastAsia"/>
                <w:szCs w:val="21"/>
              </w:rPr>
              <w:t>邻居</w:t>
            </w:r>
            <w:r w:rsidR="001E2919">
              <w:rPr>
                <w:rFonts w:hint="eastAsia"/>
                <w:szCs w:val="21"/>
              </w:rPr>
              <w:t xml:space="preserve">SR </w:t>
            </w:r>
            <w:r w:rsidR="002833A2">
              <w:rPr>
                <w:rFonts w:hint="eastAsia"/>
                <w:szCs w:val="21"/>
              </w:rPr>
              <w:t>ID</w:t>
            </w:r>
            <w:r w:rsidR="001E2919">
              <w:rPr>
                <w:rFonts w:hint="eastAsia"/>
                <w:szCs w:val="21"/>
              </w:rPr>
              <w:t xml:space="preserve"> </w:t>
            </w:r>
          </w:p>
          <w:p w:rsidR="00DB1365" w:rsidRPr="00C26957" w:rsidRDefault="00DB1365" w:rsidP="00A40651">
            <w:pPr>
              <w:pStyle w:val="af4"/>
              <w:ind w:firstLine="0"/>
              <w:rPr>
                <w:szCs w:val="21"/>
              </w:rPr>
            </w:pPr>
          </w:p>
        </w:tc>
      </w:tr>
      <w:tr w:rsidR="002D2744" w:rsidRPr="00437BCA" w:rsidTr="00A40651">
        <w:trPr>
          <w:jc w:val="center"/>
        </w:trPr>
        <w:tc>
          <w:tcPr>
            <w:tcW w:w="817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2D2744" w:rsidRDefault="00DB1365" w:rsidP="00A4065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nbrip</w:t>
            </w:r>
          </w:p>
        </w:tc>
        <w:tc>
          <w:tcPr>
            <w:tcW w:w="5670" w:type="dxa"/>
          </w:tcPr>
          <w:p w:rsidR="002D2744" w:rsidRDefault="006C2B6D" w:rsidP="006C2B6D">
            <w:pPr>
              <w:pStyle w:val="af4"/>
              <w:ind w:firstLine="0"/>
              <w:rPr>
                <w:szCs w:val="21"/>
              </w:rPr>
            </w:pPr>
            <w:ins w:id="38" w:author="Administrator" w:date="2015-08-26T11:10:00Z">
              <w:r>
                <w:rPr>
                  <w:rFonts w:hint="eastAsia"/>
                  <w:szCs w:val="21"/>
                </w:rPr>
                <w:t>对端</w:t>
              </w:r>
            </w:ins>
            <w:r w:rsidR="001E2919">
              <w:rPr>
                <w:rFonts w:hint="eastAsia"/>
                <w:szCs w:val="21"/>
              </w:rPr>
              <w:t>邻居</w:t>
            </w:r>
            <w:ins w:id="39" w:author="Administrator" w:date="2015-08-26T11:10:00Z">
              <w:r>
                <w:rPr>
                  <w:rFonts w:hint="eastAsia"/>
                  <w:szCs w:val="21"/>
                </w:rPr>
                <w:t>的接口</w:t>
              </w:r>
            </w:ins>
            <w:del w:id="40" w:author="Administrator" w:date="2015-08-26T11:10:00Z">
              <w:r w:rsidR="001E2919" w:rsidDel="006C2B6D">
                <w:rPr>
                  <w:rFonts w:hint="eastAsia"/>
                  <w:szCs w:val="21"/>
                </w:rPr>
                <w:delText xml:space="preserve">SR </w:delText>
              </w:r>
            </w:del>
            <w:r w:rsidR="001E2919">
              <w:rPr>
                <w:rFonts w:hint="eastAsia"/>
                <w:szCs w:val="21"/>
              </w:rPr>
              <w:t xml:space="preserve">IP </w:t>
            </w:r>
          </w:p>
        </w:tc>
      </w:tr>
      <w:tr w:rsidR="002D2744" w:rsidRPr="00437BCA" w:rsidTr="00A40651">
        <w:trPr>
          <w:jc w:val="center"/>
        </w:trPr>
        <w:tc>
          <w:tcPr>
            <w:tcW w:w="817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2D2744" w:rsidRDefault="002D2744" w:rsidP="00A40651">
            <w:pPr>
              <w:pStyle w:val="af4"/>
              <w:ind w:firstLine="0"/>
              <w:rPr>
                <w:szCs w:val="21"/>
              </w:rPr>
            </w:pPr>
          </w:p>
        </w:tc>
        <w:tc>
          <w:tcPr>
            <w:tcW w:w="5670" w:type="dxa"/>
          </w:tcPr>
          <w:p w:rsidR="002D2744" w:rsidRDefault="002D2744" w:rsidP="00A40651">
            <w:pPr>
              <w:pStyle w:val="af4"/>
              <w:ind w:firstLine="0"/>
              <w:rPr>
                <w:szCs w:val="21"/>
              </w:rPr>
            </w:pPr>
          </w:p>
        </w:tc>
      </w:tr>
      <w:tr w:rsidR="002D2744" w:rsidRPr="00437BCA" w:rsidTr="00A40651">
        <w:trPr>
          <w:jc w:val="center"/>
        </w:trPr>
        <w:tc>
          <w:tcPr>
            <w:tcW w:w="817" w:type="dxa"/>
          </w:tcPr>
          <w:p w:rsidR="002D2744" w:rsidRPr="008E2E72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2D2744" w:rsidRPr="00477EFD" w:rsidRDefault="002D2744" w:rsidP="00A4065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5670" w:type="dxa"/>
          </w:tcPr>
          <w:p w:rsidR="002D2744" w:rsidRDefault="002D2744" w:rsidP="00A40651">
            <w:pPr>
              <w:pStyle w:val="af4"/>
              <w:ind w:firstLine="0"/>
              <w:rPr>
                <w:szCs w:val="21"/>
              </w:rPr>
            </w:pPr>
          </w:p>
        </w:tc>
      </w:tr>
    </w:tbl>
    <w:p w:rsidR="00A8027F" w:rsidRDefault="002D2744" w:rsidP="00A8027F">
      <w:pPr>
        <w:rPr>
          <w:rFonts w:hint="eastAsia"/>
        </w:rPr>
      </w:pPr>
      <w:r>
        <w:rPr>
          <w:rFonts w:hint="eastAsia"/>
        </w:rPr>
        <w:tab/>
      </w:r>
      <w:r w:rsidR="002833A2">
        <w:rPr>
          <w:rFonts w:hint="eastAsia"/>
        </w:rPr>
        <w:t>邻居表</w:t>
      </w:r>
      <w:r>
        <w:rPr>
          <w:rFonts w:hint="eastAsia"/>
        </w:rPr>
        <w:t>只保存最新的一份数据，每次更新覆盖原来的数据。</w:t>
      </w:r>
    </w:p>
    <w:p w:rsidR="001E2919" w:rsidRDefault="001E2919" w:rsidP="00A8027F">
      <w:pPr>
        <w:rPr>
          <w:rFonts w:hint="eastAsia"/>
        </w:rPr>
      </w:pPr>
    </w:p>
    <w:p w:rsidR="001E2919" w:rsidRDefault="001E2919" w:rsidP="001E2919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接口</w:t>
      </w:r>
      <w:r w:rsidRPr="00A8027F">
        <w:rPr>
          <w:rFonts w:ascii="黑体" w:eastAsia="黑体" w:hint="eastAsia"/>
          <w:b w:val="0"/>
          <w:sz w:val="24"/>
          <w:szCs w:val="24"/>
        </w:rPr>
        <w:t>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985"/>
        <w:gridCol w:w="5670"/>
      </w:tblGrid>
      <w:tr w:rsidR="001E2919" w:rsidRPr="00437BCA" w:rsidTr="00F47D61">
        <w:trPr>
          <w:jc w:val="center"/>
        </w:trPr>
        <w:tc>
          <w:tcPr>
            <w:tcW w:w="817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索引</w:t>
            </w:r>
          </w:p>
        </w:tc>
        <w:tc>
          <w:tcPr>
            <w:tcW w:w="1985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字段</w:t>
            </w:r>
          </w:p>
        </w:tc>
        <w:tc>
          <w:tcPr>
            <w:tcW w:w="5670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  <w:r w:rsidRPr="008E2E72">
              <w:rPr>
                <w:rFonts w:hint="eastAsia"/>
                <w:sz w:val="20"/>
                <w:szCs w:val="21"/>
              </w:rPr>
              <w:t>说明</w:t>
            </w:r>
          </w:p>
        </w:tc>
      </w:tr>
      <w:tr w:rsidR="001E2919" w:rsidRPr="00437BCA" w:rsidTr="00F47D61">
        <w:trPr>
          <w:jc w:val="center"/>
        </w:trPr>
        <w:tc>
          <w:tcPr>
            <w:tcW w:w="817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sr_id</w:t>
            </w:r>
          </w:p>
        </w:tc>
        <w:tc>
          <w:tcPr>
            <w:tcW w:w="5670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本地</w:t>
            </w:r>
            <w:r>
              <w:rPr>
                <w:rFonts w:hint="eastAsia"/>
                <w:sz w:val="20"/>
                <w:szCs w:val="21"/>
              </w:rPr>
              <w:t>SR ID</w:t>
            </w:r>
            <w:r w:rsidR="0044205B">
              <w:rPr>
                <w:rFonts w:hint="eastAsia"/>
                <w:sz w:val="20"/>
                <w:szCs w:val="21"/>
              </w:rPr>
              <w:t>(</w:t>
            </w:r>
            <w:r w:rsidR="0044205B">
              <w:rPr>
                <w:rFonts w:hint="eastAsia"/>
                <w:sz w:val="20"/>
                <w:szCs w:val="21"/>
              </w:rPr>
              <w:t>可重复</w:t>
            </w:r>
            <w:r w:rsidR="0044205B">
              <w:rPr>
                <w:rFonts w:hint="eastAsia"/>
                <w:sz w:val="20"/>
                <w:szCs w:val="21"/>
              </w:rPr>
              <w:t>)</w:t>
            </w:r>
          </w:p>
        </w:tc>
      </w:tr>
      <w:tr w:rsidR="001E2919" w:rsidRPr="00437BCA" w:rsidTr="00F47D61">
        <w:trPr>
          <w:jc w:val="center"/>
        </w:trPr>
        <w:tc>
          <w:tcPr>
            <w:tcW w:w="817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1E2919" w:rsidRPr="00160C9E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ifip</w:t>
            </w:r>
          </w:p>
        </w:tc>
        <w:tc>
          <w:tcPr>
            <w:tcW w:w="5670" w:type="dxa"/>
          </w:tcPr>
          <w:p w:rsidR="001E2919" w:rsidRDefault="001E2919" w:rsidP="00F47D61">
            <w:pPr>
              <w:pStyle w:val="af4"/>
              <w:ind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SR</w:t>
            </w:r>
            <w:r>
              <w:rPr>
                <w:rFonts w:hint="eastAsia"/>
                <w:szCs w:val="21"/>
              </w:rPr>
              <w:t>本地接口</w:t>
            </w:r>
            <w:r>
              <w:rPr>
                <w:rFonts w:hint="eastAsia"/>
                <w:szCs w:val="21"/>
              </w:rPr>
              <w:t>IP</w:t>
            </w:r>
          </w:p>
          <w:p w:rsidR="001E2919" w:rsidRPr="00C26957" w:rsidRDefault="001E2919" w:rsidP="00F47D61">
            <w:pPr>
              <w:pStyle w:val="af4"/>
              <w:ind w:firstLine="0"/>
              <w:rPr>
                <w:szCs w:val="21"/>
              </w:rPr>
            </w:pPr>
          </w:p>
        </w:tc>
      </w:tr>
      <w:tr w:rsidR="001E2919" w:rsidRPr="00437BCA" w:rsidTr="00F47D61">
        <w:trPr>
          <w:jc w:val="center"/>
        </w:trPr>
        <w:tc>
          <w:tcPr>
            <w:tcW w:w="817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1E2919" w:rsidRDefault="001E2919" w:rsidP="00F47D6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ifname</w:t>
            </w:r>
          </w:p>
        </w:tc>
        <w:tc>
          <w:tcPr>
            <w:tcW w:w="5670" w:type="dxa"/>
          </w:tcPr>
          <w:p w:rsidR="001E2919" w:rsidRDefault="001E2919" w:rsidP="00F47D61">
            <w:pPr>
              <w:pStyle w:val="af4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SR</w:t>
            </w:r>
            <w:r>
              <w:rPr>
                <w:rFonts w:hint="eastAsia"/>
                <w:szCs w:val="21"/>
              </w:rPr>
              <w:t>本地接口名称</w:t>
            </w:r>
          </w:p>
        </w:tc>
      </w:tr>
      <w:tr w:rsidR="001E2919" w:rsidRPr="00437BCA" w:rsidTr="00F47D61">
        <w:trPr>
          <w:jc w:val="center"/>
        </w:trPr>
        <w:tc>
          <w:tcPr>
            <w:tcW w:w="817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1E2919" w:rsidRDefault="001E2919" w:rsidP="00F47D61">
            <w:pPr>
              <w:pStyle w:val="af4"/>
              <w:ind w:firstLine="0"/>
              <w:rPr>
                <w:szCs w:val="21"/>
              </w:rPr>
            </w:pPr>
          </w:p>
        </w:tc>
        <w:tc>
          <w:tcPr>
            <w:tcW w:w="5670" w:type="dxa"/>
          </w:tcPr>
          <w:p w:rsidR="001E2919" w:rsidRDefault="001E2919" w:rsidP="00F47D61">
            <w:pPr>
              <w:pStyle w:val="af4"/>
              <w:ind w:firstLine="0"/>
              <w:rPr>
                <w:szCs w:val="21"/>
              </w:rPr>
            </w:pPr>
          </w:p>
        </w:tc>
      </w:tr>
      <w:tr w:rsidR="001E2919" w:rsidRPr="00437BCA" w:rsidTr="00F47D61">
        <w:trPr>
          <w:jc w:val="center"/>
        </w:trPr>
        <w:tc>
          <w:tcPr>
            <w:tcW w:w="817" w:type="dxa"/>
          </w:tcPr>
          <w:p w:rsidR="001E2919" w:rsidRPr="008E2E72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1985" w:type="dxa"/>
          </w:tcPr>
          <w:p w:rsidR="001E2919" w:rsidRPr="00477EFD" w:rsidRDefault="001E2919" w:rsidP="00F47D61">
            <w:pPr>
              <w:pStyle w:val="af4"/>
              <w:ind w:firstLine="0"/>
              <w:rPr>
                <w:sz w:val="20"/>
                <w:szCs w:val="21"/>
              </w:rPr>
            </w:pPr>
          </w:p>
        </w:tc>
        <w:tc>
          <w:tcPr>
            <w:tcW w:w="5670" w:type="dxa"/>
          </w:tcPr>
          <w:p w:rsidR="001E2919" w:rsidRDefault="001E2919" w:rsidP="00F47D61">
            <w:pPr>
              <w:pStyle w:val="af4"/>
              <w:ind w:firstLine="0"/>
              <w:rPr>
                <w:szCs w:val="21"/>
              </w:rPr>
            </w:pPr>
          </w:p>
        </w:tc>
      </w:tr>
    </w:tbl>
    <w:p w:rsidR="001E2919" w:rsidRPr="00A8027F" w:rsidRDefault="001E2919" w:rsidP="001E2919">
      <w:r>
        <w:rPr>
          <w:rFonts w:hint="eastAsia"/>
        </w:rPr>
        <w:tab/>
      </w:r>
      <w:r>
        <w:rPr>
          <w:rFonts w:hint="eastAsia"/>
        </w:rPr>
        <w:t>接口表只保存最新的一份数据，每次更新覆盖原来的数据。</w:t>
      </w:r>
    </w:p>
    <w:p w:rsidR="001E2919" w:rsidRPr="00A8027F" w:rsidRDefault="001E2919" w:rsidP="00A8027F"/>
    <w:p w:rsidR="008B0CEC" w:rsidRPr="00553E9E" w:rsidRDefault="00E83C29" w:rsidP="008B0CEC">
      <w:pPr>
        <w:pStyle w:val="1"/>
        <w:tabs>
          <w:tab w:val="clear" w:pos="432"/>
          <w:tab w:val="num" w:pos="224"/>
        </w:tabs>
        <w:spacing w:before="175" w:after="175" w:line="360" w:lineRule="auto"/>
        <w:ind w:left="431" w:hanging="431"/>
        <w:rPr>
          <w:rFonts w:ascii="黑体" w:eastAsia="黑体"/>
          <w:b w:val="0"/>
          <w:sz w:val="24"/>
        </w:rPr>
      </w:pPr>
      <w:r>
        <w:rPr>
          <w:rFonts w:ascii="黑体" w:eastAsia="黑体" w:hint="eastAsia"/>
          <w:b w:val="0"/>
          <w:sz w:val="24"/>
        </w:rPr>
        <w:t>界面设计</w:t>
      </w:r>
    </w:p>
    <w:p w:rsidR="001B77B9" w:rsidRDefault="00172B7B" w:rsidP="001B77B9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网络拓扑</w:t>
      </w:r>
    </w:p>
    <w:p w:rsidR="007D54FC" w:rsidRDefault="00785394" w:rsidP="007D54FC">
      <w:pPr>
        <w:pStyle w:val="af4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网络拓扑将当前的</w:t>
      </w: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节点显示在实际的地图上，且通过连线的方式显示节点间的连接关系。</w:t>
      </w:r>
    </w:p>
    <w:p w:rsidR="007D54FC" w:rsidRPr="007D54FC" w:rsidRDefault="007D54FC" w:rsidP="007D54FC">
      <w:pPr>
        <w:pStyle w:val="af4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支持通过不同的颜色区分接入节点、中继节点以及核心节点；</w:t>
      </w:r>
    </w:p>
    <w:p w:rsidR="007D54FC" w:rsidRDefault="007D54FC" w:rsidP="007D54FC">
      <w:pPr>
        <w:pStyle w:val="af4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光标停留在节点上需要显示节点当前的吞吐量；</w:t>
      </w:r>
    </w:p>
    <w:p w:rsidR="007D54FC" w:rsidRDefault="007D54FC" w:rsidP="007D54FC">
      <w:pPr>
        <w:pStyle w:val="af4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光标停留在节点间的连接上需要显示节点间当前的丢包率以及延时；</w:t>
      </w:r>
    </w:p>
    <w:p w:rsidR="007D54FC" w:rsidRPr="00FA70EB" w:rsidRDefault="007D54FC" w:rsidP="007D54FC">
      <w:pPr>
        <w:pStyle w:val="af4"/>
        <w:numPr>
          <w:ilvl w:val="0"/>
          <w:numId w:val="21"/>
        </w:numPr>
        <w:spacing w:line="360" w:lineRule="auto"/>
        <w:rPr>
          <w:color w:val="FF0000"/>
          <w:sz w:val="24"/>
          <w:szCs w:val="24"/>
        </w:rPr>
      </w:pPr>
      <w:r w:rsidRPr="00FA70EB">
        <w:rPr>
          <w:rFonts w:hint="eastAsia"/>
          <w:color w:val="FF0000"/>
          <w:sz w:val="24"/>
          <w:szCs w:val="24"/>
        </w:rPr>
        <w:t>通过选中俩个节点支持查看当前节点间的最短路径。</w:t>
      </w:r>
    </w:p>
    <w:p w:rsidR="00FC255C" w:rsidRPr="00E95F42" w:rsidRDefault="00FC255C" w:rsidP="00FC255C">
      <w:pPr>
        <w:pStyle w:val="af4"/>
        <w:spacing w:line="36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60085" cy="2980551"/>
            <wp:effectExtent l="19050" t="0" r="0" b="0"/>
            <wp:docPr id="7" name="图片 7" descr="C:\Users\Administrator\Desktop\RTX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RTX截图未命名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8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73C" w:rsidRPr="00553E9E" w:rsidRDefault="0061373C" w:rsidP="0061373C">
      <w:pPr>
        <w:pStyle w:val="af5"/>
        <w:jc w:val="center"/>
        <w:rPr>
          <w:sz w:val="24"/>
          <w:szCs w:val="24"/>
        </w:rPr>
      </w:pPr>
      <w:r w:rsidRPr="00553E9E">
        <w:rPr>
          <w:rFonts w:hint="eastAsia"/>
          <w:sz w:val="24"/>
          <w:szCs w:val="24"/>
        </w:rPr>
        <w:t>图</w:t>
      </w:r>
      <w:r w:rsidRPr="00553E9E">
        <w:rPr>
          <w:rFonts w:hint="eastAsia"/>
          <w:sz w:val="24"/>
          <w:szCs w:val="24"/>
        </w:rPr>
        <w:t xml:space="preserve"> </w:t>
      </w:r>
      <w:r w:rsidR="007E5E62" w:rsidRPr="00553E9E">
        <w:rPr>
          <w:sz w:val="24"/>
          <w:szCs w:val="24"/>
        </w:rPr>
        <w:fldChar w:fldCharType="begin"/>
      </w:r>
      <w:r w:rsidRPr="00553E9E">
        <w:rPr>
          <w:sz w:val="24"/>
          <w:szCs w:val="24"/>
        </w:rPr>
        <w:instrText xml:space="preserve"> </w:instrText>
      </w:r>
      <w:r w:rsidRPr="00553E9E">
        <w:rPr>
          <w:rFonts w:hint="eastAsia"/>
          <w:sz w:val="24"/>
          <w:szCs w:val="24"/>
        </w:rPr>
        <w:instrText xml:space="preserve">SEQ </w:instrText>
      </w:r>
      <w:r w:rsidRPr="00553E9E">
        <w:rPr>
          <w:rFonts w:hint="eastAsia"/>
          <w:sz w:val="24"/>
          <w:szCs w:val="24"/>
        </w:rPr>
        <w:instrText>图</w:instrText>
      </w:r>
      <w:r w:rsidRPr="00553E9E">
        <w:rPr>
          <w:rFonts w:hint="eastAsia"/>
          <w:sz w:val="24"/>
          <w:szCs w:val="24"/>
        </w:rPr>
        <w:instrText xml:space="preserve"> \* ARABIC</w:instrText>
      </w:r>
      <w:r w:rsidRPr="00553E9E">
        <w:rPr>
          <w:sz w:val="24"/>
          <w:szCs w:val="24"/>
        </w:rPr>
        <w:instrText xml:space="preserve"> </w:instrText>
      </w:r>
      <w:r w:rsidR="007E5E62" w:rsidRPr="00553E9E">
        <w:rPr>
          <w:sz w:val="24"/>
          <w:szCs w:val="24"/>
        </w:rPr>
        <w:fldChar w:fldCharType="separate"/>
      </w:r>
      <w:r w:rsidRPr="00553E9E">
        <w:rPr>
          <w:noProof/>
          <w:sz w:val="24"/>
          <w:szCs w:val="24"/>
        </w:rPr>
        <w:t>1</w:t>
      </w:r>
      <w:r w:rsidR="007E5E62" w:rsidRPr="00553E9E">
        <w:rPr>
          <w:sz w:val="24"/>
          <w:szCs w:val="24"/>
        </w:rPr>
        <w:fldChar w:fldCharType="end"/>
      </w:r>
      <w:r w:rsidRPr="00553E9E">
        <w:rPr>
          <w:rFonts w:hint="eastAsia"/>
          <w:sz w:val="24"/>
          <w:szCs w:val="24"/>
        </w:rPr>
        <w:t xml:space="preserve"> </w:t>
      </w:r>
      <w:r w:rsidR="00870CB8">
        <w:rPr>
          <w:rFonts w:hint="eastAsia"/>
          <w:sz w:val="24"/>
          <w:szCs w:val="24"/>
        </w:rPr>
        <w:t>SR</w:t>
      </w:r>
      <w:r w:rsidR="00870CB8">
        <w:rPr>
          <w:rFonts w:hint="eastAsia"/>
          <w:sz w:val="24"/>
          <w:szCs w:val="24"/>
        </w:rPr>
        <w:t>网络拓扑图</w:t>
      </w:r>
    </w:p>
    <w:p w:rsidR="001B77B9" w:rsidRDefault="002D4DC1" w:rsidP="008F05A3">
      <w:pPr>
        <w:pStyle w:val="2"/>
        <w:tabs>
          <w:tab w:val="clear" w:pos="800"/>
          <w:tab w:val="num" w:pos="560"/>
        </w:tabs>
        <w:spacing w:before="0" w:beforeAutospacing="0" w:after="0" w:afterAutospacing="0" w:line="360" w:lineRule="auto"/>
        <w:ind w:left="805" w:hanging="805"/>
        <w:rPr>
          <w:rFonts w:ascii="黑体" w:eastAsia="黑体"/>
          <w:b w:val="0"/>
          <w:sz w:val="24"/>
          <w:szCs w:val="24"/>
        </w:rPr>
      </w:pPr>
      <w:r w:rsidRPr="008F05A3">
        <w:rPr>
          <w:rFonts w:ascii="黑体" w:eastAsia="黑体" w:hint="eastAsia"/>
          <w:b w:val="0"/>
          <w:sz w:val="24"/>
          <w:szCs w:val="24"/>
        </w:rPr>
        <w:t>网络质量统计</w:t>
      </w:r>
    </w:p>
    <w:p w:rsidR="008756C0" w:rsidRPr="008756C0" w:rsidRDefault="00A944EE" w:rsidP="008756C0">
      <w:pPr>
        <w:pStyle w:val="3"/>
        <w:rPr>
          <w:rFonts w:ascii="黑体" w:eastAsia="黑体"/>
          <w:b w:val="0"/>
          <w:sz w:val="24"/>
          <w:szCs w:val="24"/>
        </w:rPr>
      </w:pPr>
      <w:r w:rsidRPr="00A944EE">
        <w:rPr>
          <w:rFonts w:ascii="黑体" w:eastAsia="黑体" w:hint="eastAsia"/>
          <w:b w:val="0"/>
          <w:sz w:val="24"/>
          <w:szCs w:val="24"/>
        </w:rPr>
        <w:t>SR节点间的质量</w:t>
      </w:r>
    </w:p>
    <w:p w:rsidR="001B77B9" w:rsidRDefault="00A944EE" w:rsidP="001B77B9">
      <w:r>
        <w:rPr>
          <w:noProof/>
        </w:rPr>
        <w:drawing>
          <wp:inline distT="0" distB="0" distL="0" distR="0">
            <wp:extent cx="5760085" cy="3579752"/>
            <wp:effectExtent l="19050" t="0" r="0" b="0"/>
            <wp:docPr id="11" name="图片 11" descr="G:\项目\网监平台\YY网络质量监控系统\运维监控系统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项目\网监平台\YY网络质量监控系统\运维监控系统-0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7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EE" w:rsidRPr="00553E9E" w:rsidRDefault="00A944EE" w:rsidP="00A944EE">
      <w:pPr>
        <w:pStyle w:val="af5"/>
        <w:jc w:val="center"/>
        <w:rPr>
          <w:sz w:val="24"/>
          <w:szCs w:val="24"/>
        </w:rPr>
      </w:pPr>
      <w:r w:rsidRPr="00553E9E">
        <w:rPr>
          <w:rFonts w:hint="eastAsia"/>
          <w:sz w:val="24"/>
          <w:szCs w:val="24"/>
        </w:rPr>
        <w:t>图</w:t>
      </w:r>
      <w:r w:rsidRPr="00553E9E">
        <w:rPr>
          <w:rFonts w:hint="eastAsia"/>
          <w:sz w:val="24"/>
          <w:szCs w:val="24"/>
        </w:rPr>
        <w:t xml:space="preserve"> </w:t>
      </w:r>
      <w:r w:rsidR="007E5E62" w:rsidRPr="00553E9E">
        <w:rPr>
          <w:sz w:val="24"/>
          <w:szCs w:val="24"/>
        </w:rPr>
        <w:fldChar w:fldCharType="begin"/>
      </w:r>
      <w:r w:rsidRPr="00553E9E">
        <w:rPr>
          <w:sz w:val="24"/>
          <w:szCs w:val="24"/>
        </w:rPr>
        <w:instrText xml:space="preserve"> </w:instrText>
      </w:r>
      <w:r w:rsidRPr="00553E9E">
        <w:rPr>
          <w:rFonts w:hint="eastAsia"/>
          <w:sz w:val="24"/>
          <w:szCs w:val="24"/>
        </w:rPr>
        <w:instrText xml:space="preserve">SEQ </w:instrText>
      </w:r>
      <w:r w:rsidRPr="00553E9E">
        <w:rPr>
          <w:rFonts w:hint="eastAsia"/>
          <w:sz w:val="24"/>
          <w:szCs w:val="24"/>
        </w:rPr>
        <w:instrText>图</w:instrText>
      </w:r>
      <w:r w:rsidRPr="00553E9E">
        <w:rPr>
          <w:rFonts w:hint="eastAsia"/>
          <w:sz w:val="24"/>
          <w:szCs w:val="24"/>
        </w:rPr>
        <w:instrText xml:space="preserve"> \* ARABIC</w:instrText>
      </w:r>
      <w:r w:rsidRPr="00553E9E">
        <w:rPr>
          <w:sz w:val="24"/>
          <w:szCs w:val="24"/>
        </w:rPr>
        <w:instrText xml:space="preserve"> </w:instrText>
      </w:r>
      <w:r w:rsidR="007E5E62" w:rsidRPr="00553E9E">
        <w:rPr>
          <w:sz w:val="24"/>
          <w:szCs w:val="24"/>
        </w:rPr>
        <w:fldChar w:fldCharType="separate"/>
      </w:r>
      <w:r w:rsidRPr="00553E9E">
        <w:rPr>
          <w:noProof/>
          <w:sz w:val="24"/>
          <w:szCs w:val="24"/>
        </w:rPr>
        <w:t>1</w:t>
      </w:r>
      <w:r w:rsidR="007E5E62" w:rsidRPr="00553E9E">
        <w:rPr>
          <w:sz w:val="24"/>
          <w:szCs w:val="24"/>
        </w:rPr>
        <w:fldChar w:fldCharType="end"/>
      </w:r>
      <w:r w:rsidRPr="00553E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节点间质量统计图</w:t>
      </w:r>
    </w:p>
    <w:p w:rsidR="00A944EE" w:rsidRPr="00A944EE" w:rsidRDefault="00A944EE" w:rsidP="00A944EE">
      <w:pPr>
        <w:pStyle w:val="3"/>
        <w:rPr>
          <w:rFonts w:ascii="黑体" w:eastAsia="黑体"/>
          <w:b w:val="0"/>
          <w:sz w:val="24"/>
          <w:szCs w:val="24"/>
        </w:rPr>
      </w:pPr>
      <w:r w:rsidRPr="00A944EE">
        <w:rPr>
          <w:rFonts w:ascii="黑体" w:eastAsia="黑体" w:hint="eastAsia"/>
          <w:b w:val="0"/>
          <w:sz w:val="24"/>
          <w:szCs w:val="24"/>
        </w:rPr>
        <w:lastRenderedPageBreak/>
        <w:t>SR节点到用户的质量</w:t>
      </w:r>
    </w:p>
    <w:p w:rsidR="00A944EE" w:rsidRPr="00A944EE" w:rsidRDefault="00A944EE" w:rsidP="00A944EE">
      <w:pPr>
        <w:pStyle w:val="af4"/>
        <w:spacing w:line="36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085" cy="4028059"/>
            <wp:effectExtent l="19050" t="0" r="0" b="0"/>
            <wp:docPr id="12" name="图片 12" descr="G:\项目\网监平台\YY网络质量监控系统\运维监控系统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项目\网监平台\YY网络质量监控系统\运维监控系统-0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EE" w:rsidRDefault="00A944EE" w:rsidP="00A944EE">
      <w:pPr>
        <w:pStyle w:val="af5"/>
        <w:jc w:val="center"/>
        <w:rPr>
          <w:sz w:val="24"/>
          <w:szCs w:val="24"/>
        </w:rPr>
      </w:pPr>
      <w:r w:rsidRPr="00553E9E">
        <w:rPr>
          <w:rFonts w:hint="eastAsia"/>
          <w:sz w:val="24"/>
          <w:szCs w:val="24"/>
        </w:rPr>
        <w:t>图</w:t>
      </w:r>
      <w:r w:rsidRPr="00553E9E">
        <w:rPr>
          <w:rFonts w:hint="eastAsia"/>
          <w:sz w:val="24"/>
          <w:szCs w:val="24"/>
        </w:rPr>
        <w:t xml:space="preserve"> </w:t>
      </w:r>
      <w:r w:rsidR="007E5E62" w:rsidRPr="00553E9E">
        <w:rPr>
          <w:sz w:val="24"/>
          <w:szCs w:val="24"/>
        </w:rPr>
        <w:fldChar w:fldCharType="begin"/>
      </w:r>
      <w:r w:rsidRPr="00553E9E">
        <w:rPr>
          <w:sz w:val="24"/>
          <w:szCs w:val="24"/>
        </w:rPr>
        <w:instrText xml:space="preserve"> </w:instrText>
      </w:r>
      <w:r w:rsidRPr="00553E9E">
        <w:rPr>
          <w:rFonts w:hint="eastAsia"/>
          <w:sz w:val="24"/>
          <w:szCs w:val="24"/>
        </w:rPr>
        <w:instrText xml:space="preserve">SEQ </w:instrText>
      </w:r>
      <w:r w:rsidRPr="00553E9E">
        <w:rPr>
          <w:rFonts w:hint="eastAsia"/>
          <w:sz w:val="24"/>
          <w:szCs w:val="24"/>
        </w:rPr>
        <w:instrText>图</w:instrText>
      </w:r>
      <w:r w:rsidRPr="00553E9E">
        <w:rPr>
          <w:rFonts w:hint="eastAsia"/>
          <w:sz w:val="24"/>
          <w:szCs w:val="24"/>
        </w:rPr>
        <w:instrText xml:space="preserve"> \* ARABIC</w:instrText>
      </w:r>
      <w:r w:rsidRPr="00553E9E">
        <w:rPr>
          <w:sz w:val="24"/>
          <w:szCs w:val="24"/>
        </w:rPr>
        <w:instrText xml:space="preserve"> </w:instrText>
      </w:r>
      <w:r w:rsidR="007E5E62" w:rsidRPr="00553E9E">
        <w:rPr>
          <w:sz w:val="24"/>
          <w:szCs w:val="24"/>
        </w:rPr>
        <w:fldChar w:fldCharType="separate"/>
      </w:r>
      <w:r w:rsidRPr="00553E9E">
        <w:rPr>
          <w:noProof/>
          <w:sz w:val="24"/>
          <w:szCs w:val="24"/>
        </w:rPr>
        <w:t>1</w:t>
      </w:r>
      <w:r w:rsidR="007E5E62" w:rsidRPr="00553E9E">
        <w:rPr>
          <w:sz w:val="24"/>
          <w:szCs w:val="24"/>
        </w:rPr>
        <w:fldChar w:fldCharType="end"/>
      </w:r>
      <w:r w:rsidRPr="00553E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节点到用户的质量统计图</w:t>
      </w:r>
    </w:p>
    <w:p w:rsidR="00E72709" w:rsidRPr="00480FEE" w:rsidRDefault="00E72709" w:rsidP="00E72709">
      <w:pPr>
        <w:pStyle w:val="3"/>
        <w:rPr>
          <w:rFonts w:ascii="黑体" w:eastAsia="黑体"/>
          <w:b w:val="0"/>
          <w:sz w:val="24"/>
          <w:szCs w:val="24"/>
        </w:rPr>
      </w:pPr>
      <w:r w:rsidRPr="003B14C8">
        <w:rPr>
          <w:rFonts w:ascii="黑体" w:eastAsia="黑体" w:hint="eastAsia"/>
          <w:b w:val="0"/>
          <w:sz w:val="24"/>
          <w:szCs w:val="24"/>
        </w:rPr>
        <w:t>SR</w:t>
      </w:r>
      <w:r w:rsidR="0027250A">
        <w:rPr>
          <w:rFonts w:ascii="黑体" w:eastAsia="黑体" w:hint="eastAsia"/>
          <w:b w:val="0"/>
          <w:sz w:val="24"/>
          <w:szCs w:val="24"/>
        </w:rPr>
        <w:t>节点</w:t>
      </w:r>
      <w:r w:rsidR="00914393">
        <w:rPr>
          <w:rFonts w:ascii="黑体" w:eastAsia="黑体" w:hint="eastAsia"/>
          <w:b w:val="0"/>
          <w:sz w:val="24"/>
          <w:szCs w:val="24"/>
        </w:rPr>
        <w:t>的当前</w:t>
      </w:r>
      <w:r w:rsidRPr="003B14C8">
        <w:rPr>
          <w:rFonts w:ascii="黑体" w:eastAsia="黑体" w:hint="eastAsia"/>
          <w:b w:val="0"/>
          <w:sz w:val="24"/>
          <w:szCs w:val="24"/>
        </w:rPr>
        <w:t>吞吐量</w:t>
      </w:r>
    </w:p>
    <w:p w:rsidR="00127BAB" w:rsidRDefault="00127BAB" w:rsidP="00127BAB">
      <w:pPr>
        <w:autoSpaceDE w:val="0"/>
        <w:autoSpaceDN w:val="0"/>
        <w:adjustRightInd w:val="0"/>
        <w:jc w:val="center"/>
        <w:rPr>
          <w:rFonts w:ascii="宋体" w:hAnsiTheme="minorHAnsi" w:cs="宋体"/>
          <w:kern w:val="0"/>
          <w:sz w:val="18"/>
          <w:szCs w:val="18"/>
          <w:lang w:val="zh-CN"/>
        </w:rPr>
      </w:pPr>
      <w:r w:rsidRPr="0060794D">
        <w:rPr>
          <w:rFonts w:ascii="宋体" w:hAnsiTheme="minorHAnsi" w:cs="宋体" w:hint="eastAsia"/>
          <w:kern w:val="0"/>
          <w:sz w:val="18"/>
          <w:szCs w:val="18"/>
          <w:lang w:val="zh-CN"/>
        </w:rPr>
        <w:object w:dxaOrig="15180" w:dyaOrig="5895">
          <v:shape id="_x0000_i1026" type="#_x0000_t75" style="width:447.65pt;height:174.05pt" o:ole="">
            <v:imagedata r:id="rId20" o:title=""/>
          </v:shape>
          <o:OLEObject Type="Embed" ProgID="Picture.PicObj.1" ShapeID="_x0000_i1026" DrawAspect="Content" ObjectID="_1502094103" r:id="rId21"/>
        </w:object>
      </w:r>
    </w:p>
    <w:p w:rsidR="00E72709" w:rsidRPr="00553E9E" w:rsidRDefault="00E72709" w:rsidP="00E72709">
      <w:pPr>
        <w:pStyle w:val="af5"/>
        <w:jc w:val="center"/>
        <w:rPr>
          <w:sz w:val="24"/>
          <w:szCs w:val="24"/>
        </w:rPr>
      </w:pPr>
      <w:r w:rsidRPr="00553E9E">
        <w:rPr>
          <w:rFonts w:hint="eastAsia"/>
          <w:sz w:val="24"/>
          <w:szCs w:val="24"/>
        </w:rPr>
        <w:t>图</w:t>
      </w:r>
      <w:r w:rsidRPr="00553E9E">
        <w:rPr>
          <w:rFonts w:hint="eastAsia"/>
          <w:sz w:val="24"/>
          <w:szCs w:val="24"/>
        </w:rPr>
        <w:t xml:space="preserve"> </w:t>
      </w:r>
      <w:r w:rsidR="007E5E62" w:rsidRPr="00553E9E">
        <w:rPr>
          <w:sz w:val="24"/>
          <w:szCs w:val="24"/>
        </w:rPr>
        <w:fldChar w:fldCharType="begin"/>
      </w:r>
      <w:r w:rsidRPr="00553E9E">
        <w:rPr>
          <w:sz w:val="24"/>
          <w:szCs w:val="24"/>
        </w:rPr>
        <w:instrText xml:space="preserve"> </w:instrText>
      </w:r>
      <w:r w:rsidRPr="00553E9E">
        <w:rPr>
          <w:rFonts w:hint="eastAsia"/>
          <w:sz w:val="24"/>
          <w:szCs w:val="24"/>
        </w:rPr>
        <w:instrText xml:space="preserve">SEQ </w:instrText>
      </w:r>
      <w:r w:rsidRPr="00553E9E">
        <w:rPr>
          <w:rFonts w:hint="eastAsia"/>
          <w:sz w:val="24"/>
          <w:szCs w:val="24"/>
        </w:rPr>
        <w:instrText>图</w:instrText>
      </w:r>
      <w:r w:rsidRPr="00553E9E">
        <w:rPr>
          <w:rFonts w:hint="eastAsia"/>
          <w:sz w:val="24"/>
          <w:szCs w:val="24"/>
        </w:rPr>
        <w:instrText xml:space="preserve"> \* ARABIC</w:instrText>
      </w:r>
      <w:r w:rsidRPr="00553E9E">
        <w:rPr>
          <w:sz w:val="24"/>
          <w:szCs w:val="24"/>
        </w:rPr>
        <w:instrText xml:space="preserve"> </w:instrText>
      </w:r>
      <w:r w:rsidR="007E5E62" w:rsidRPr="00553E9E">
        <w:rPr>
          <w:sz w:val="24"/>
          <w:szCs w:val="24"/>
        </w:rPr>
        <w:fldChar w:fldCharType="separate"/>
      </w:r>
      <w:r w:rsidRPr="00553E9E">
        <w:rPr>
          <w:noProof/>
          <w:sz w:val="24"/>
          <w:szCs w:val="24"/>
        </w:rPr>
        <w:t>1</w:t>
      </w:r>
      <w:r w:rsidR="007E5E62" w:rsidRPr="00553E9E">
        <w:rPr>
          <w:sz w:val="24"/>
          <w:szCs w:val="24"/>
        </w:rPr>
        <w:fldChar w:fldCharType="end"/>
      </w:r>
      <w:r w:rsidRPr="00553E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的吞吐量饼图</w:t>
      </w:r>
    </w:p>
    <w:p w:rsidR="00E72709" w:rsidRPr="00E72709" w:rsidRDefault="00E72709" w:rsidP="00E72709">
      <w:pPr>
        <w:pStyle w:val="af4"/>
        <w:spacing w:line="360" w:lineRule="auto"/>
      </w:pPr>
      <w:r w:rsidRPr="00D4047A">
        <w:rPr>
          <w:rFonts w:hint="eastAsia"/>
          <w:sz w:val="24"/>
          <w:szCs w:val="24"/>
        </w:rPr>
        <w:t>若</w:t>
      </w:r>
      <w:r w:rsidRPr="00D4047A"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位于</w:t>
      </w:r>
      <w:r w:rsidRPr="00D4047A">
        <w:rPr>
          <w:rFonts w:hint="eastAsia"/>
          <w:sz w:val="24"/>
          <w:szCs w:val="24"/>
        </w:rPr>
        <w:t>多线</w:t>
      </w:r>
      <w:r>
        <w:rPr>
          <w:rFonts w:hint="eastAsia"/>
          <w:sz w:val="24"/>
          <w:szCs w:val="24"/>
        </w:rPr>
        <w:t>IDC</w:t>
      </w:r>
      <w:r w:rsidRPr="00D4047A">
        <w:rPr>
          <w:rFonts w:hint="eastAsia"/>
          <w:sz w:val="24"/>
          <w:szCs w:val="24"/>
        </w:rPr>
        <w:t>或</w:t>
      </w:r>
      <w:r w:rsidRPr="00D4047A">
        <w:rPr>
          <w:rFonts w:hint="eastAsia"/>
          <w:sz w:val="24"/>
          <w:szCs w:val="24"/>
        </w:rPr>
        <w:t>BGP</w:t>
      </w:r>
      <w:r w:rsidRPr="00D4047A">
        <w:rPr>
          <w:rFonts w:hint="eastAsia"/>
          <w:sz w:val="24"/>
          <w:szCs w:val="24"/>
        </w:rPr>
        <w:t>，则支持按运营商进行筛选。</w:t>
      </w:r>
    </w:p>
    <w:p w:rsidR="00A944EE" w:rsidRPr="00D76980" w:rsidRDefault="00D76980" w:rsidP="00D76980">
      <w:pPr>
        <w:pStyle w:val="3"/>
        <w:rPr>
          <w:rFonts w:ascii="黑体" w:eastAsia="黑体"/>
          <w:b w:val="0"/>
          <w:sz w:val="24"/>
          <w:szCs w:val="24"/>
        </w:rPr>
      </w:pPr>
      <w:r w:rsidRPr="00D76980">
        <w:rPr>
          <w:rFonts w:ascii="黑体" w:eastAsia="黑体" w:hint="eastAsia"/>
          <w:b w:val="0"/>
          <w:sz w:val="24"/>
          <w:szCs w:val="24"/>
        </w:rPr>
        <w:lastRenderedPageBreak/>
        <w:t>SR节点间的丢包与延时曲线图</w:t>
      </w:r>
    </w:p>
    <w:p w:rsidR="00D76980" w:rsidRDefault="00D76980" w:rsidP="00D76980">
      <w:pPr>
        <w:pStyle w:val="af4"/>
        <w:spacing w:line="36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085" cy="2541050"/>
            <wp:effectExtent l="19050" t="0" r="0" b="0"/>
            <wp:docPr id="13" name="图片 13" descr="G:\项目\网监平台\YY网络质量监控系统\IDC2IDC-网络质量测试-单线-双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项目\网监平台\YY网络质量监控系统\IDC2IDC-网络质量测试-单线-双线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4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80" w:rsidRPr="00553E9E" w:rsidRDefault="00D76980" w:rsidP="00D76980">
      <w:pPr>
        <w:pStyle w:val="af5"/>
        <w:jc w:val="center"/>
        <w:rPr>
          <w:sz w:val="24"/>
          <w:szCs w:val="24"/>
        </w:rPr>
      </w:pPr>
      <w:r w:rsidRPr="00553E9E">
        <w:rPr>
          <w:rFonts w:hint="eastAsia"/>
          <w:sz w:val="24"/>
          <w:szCs w:val="24"/>
        </w:rPr>
        <w:t>图</w:t>
      </w:r>
      <w:r w:rsidRPr="00553E9E">
        <w:rPr>
          <w:rFonts w:hint="eastAsia"/>
          <w:sz w:val="24"/>
          <w:szCs w:val="24"/>
        </w:rPr>
        <w:t xml:space="preserve"> </w:t>
      </w:r>
      <w:r w:rsidR="007E5E62" w:rsidRPr="00553E9E">
        <w:rPr>
          <w:sz w:val="24"/>
          <w:szCs w:val="24"/>
        </w:rPr>
        <w:fldChar w:fldCharType="begin"/>
      </w:r>
      <w:r w:rsidRPr="00553E9E">
        <w:rPr>
          <w:sz w:val="24"/>
          <w:szCs w:val="24"/>
        </w:rPr>
        <w:instrText xml:space="preserve"> </w:instrText>
      </w:r>
      <w:r w:rsidRPr="00553E9E">
        <w:rPr>
          <w:rFonts w:hint="eastAsia"/>
          <w:sz w:val="24"/>
          <w:szCs w:val="24"/>
        </w:rPr>
        <w:instrText xml:space="preserve">SEQ </w:instrText>
      </w:r>
      <w:r w:rsidRPr="00553E9E">
        <w:rPr>
          <w:rFonts w:hint="eastAsia"/>
          <w:sz w:val="24"/>
          <w:szCs w:val="24"/>
        </w:rPr>
        <w:instrText>图</w:instrText>
      </w:r>
      <w:r w:rsidRPr="00553E9E">
        <w:rPr>
          <w:rFonts w:hint="eastAsia"/>
          <w:sz w:val="24"/>
          <w:szCs w:val="24"/>
        </w:rPr>
        <w:instrText xml:space="preserve"> \* ARABIC</w:instrText>
      </w:r>
      <w:r w:rsidRPr="00553E9E">
        <w:rPr>
          <w:sz w:val="24"/>
          <w:szCs w:val="24"/>
        </w:rPr>
        <w:instrText xml:space="preserve"> </w:instrText>
      </w:r>
      <w:r w:rsidR="007E5E62" w:rsidRPr="00553E9E">
        <w:rPr>
          <w:sz w:val="24"/>
          <w:szCs w:val="24"/>
        </w:rPr>
        <w:fldChar w:fldCharType="separate"/>
      </w:r>
      <w:r w:rsidRPr="00553E9E">
        <w:rPr>
          <w:noProof/>
          <w:sz w:val="24"/>
          <w:szCs w:val="24"/>
        </w:rPr>
        <w:t>1</w:t>
      </w:r>
      <w:r w:rsidR="007E5E62" w:rsidRPr="00553E9E">
        <w:rPr>
          <w:sz w:val="24"/>
          <w:szCs w:val="24"/>
        </w:rPr>
        <w:fldChar w:fldCharType="end"/>
      </w:r>
      <w:r w:rsidRPr="00553E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SR</w:t>
      </w:r>
      <w:r>
        <w:rPr>
          <w:rFonts w:hint="eastAsia"/>
          <w:sz w:val="24"/>
          <w:szCs w:val="24"/>
        </w:rPr>
        <w:t>节点间的丢包与延时</w:t>
      </w:r>
      <w:r w:rsidR="00276596">
        <w:rPr>
          <w:rFonts w:hint="eastAsia"/>
          <w:sz w:val="24"/>
          <w:szCs w:val="24"/>
        </w:rPr>
        <w:t>曲线</w:t>
      </w:r>
      <w:r>
        <w:rPr>
          <w:rFonts w:hint="eastAsia"/>
          <w:sz w:val="24"/>
          <w:szCs w:val="24"/>
        </w:rPr>
        <w:t>图</w:t>
      </w:r>
    </w:p>
    <w:p w:rsidR="00D76980" w:rsidRPr="00DB54F2" w:rsidRDefault="00DB54F2" w:rsidP="00DB54F2">
      <w:pPr>
        <w:pStyle w:val="3"/>
        <w:rPr>
          <w:rFonts w:ascii="黑体" w:eastAsia="黑体"/>
          <w:b w:val="0"/>
          <w:sz w:val="24"/>
          <w:szCs w:val="24"/>
        </w:rPr>
      </w:pPr>
      <w:r w:rsidRPr="00DB54F2">
        <w:rPr>
          <w:rFonts w:ascii="黑体" w:eastAsia="黑体" w:hint="eastAsia"/>
          <w:b w:val="0"/>
          <w:sz w:val="24"/>
          <w:szCs w:val="24"/>
        </w:rPr>
        <w:t>SR节点的吞吐量曲线图</w:t>
      </w:r>
    </w:p>
    <w:p w:rsidR="00E73452" w:rsidRPr="00E73452" w:rsidRDefault="00937277" w:rsidP="00937277">
      <w:pPr>
        <w:pStyle w:val="af5"/>
        <w:jc w:val="center"/>
        <w:rPr>
          <w:sz w:val="24"/>
          <w:szCs w:val="24"/>
        </w:rPr>
      </w:pPr>
      <w:r w:rsidRPr="0060794D">
        <w:rPr>
          <w:rFonts w:ascii="宋体" w:hAnsiTheme="minorHAnsi" w:cs="宋体" w:hint="eastAsia"/>
          <w:kern w:val="0"/>
          <w:sz w:val="18"/>
          <w:szCs w:val="18"/>
          <w:lang w:val="zh-CN"/>
        </w:rPr>
        <w:object w:dxaOrig="15045" w:dyaOrig="5775">
          <v:shape id="_x0000_i1027" type="#_x0000_t75" style="width:453.9pt;height:174.7pt" o:ole="">
            <v:imagedata r:id="rId23" o:title=""/>
          </v:shape>
          <o:OLEObject Type="Embed" ProgID="Picture.PicObj.1" ShapeID="_x0000_i1027" DrawAspect="Content" ObjectID="_1502094104" r:id="rId24"/>
        </w:object>
      </w:r>
      <w:r w:rsidR="00E73452" w:rsidRPr="00553E9E">
        <w:rPr>
          <w:rFonts w:hint="eastAsia"/>
          <w:sz w:val="24"/>
          <w:szCs w:val="24"/>
        </w:rPr>
        <w:t>图</w:t>
      </w:r>
      <w:r w:rsidR="00E73452" w:rsidRPr="00553E9E">
        <w:rPr>
          <w:rFonts w:hint="eastAsia"/>
          <w:sz w:val="24"/>
          <w:szCs w:val="24"/>
        </w:rPr>
        <w:t xml:space="preserve"> </w:t>
      </w:r>
      <w:r w:rsidR="007E5E62" w:rsidRPr="00553E9E">
        <w:rPr>
          <w:sz w:val="24"/>
          <w:szCs w:val="24"/>
        </w:rPr>
        <w:fldChar w:fldCharType="begin"/>
      </w:r>
      <w:r w:rsidR="00E73452" w:rsidRPr="00553E9E">
        <w:rPr>
          <w:sz w:val="24"/>
          <w:szCs w:val="24"/>
        </w:rPr>
        <w:instrText xml:space="preserve"> </w:instrText>
      </w:r>
      <w:r w:rsidR="00E73452" w:rsidRPr="00553E9E">
        <w:rPr>
          <w:rFonts w:hint="eastAsia"/>
          <w:sz w:val="24"/>
          <w:szCs w:val="24"/>
        </w:rPr>
        <w:instrText xml:space="preserve">SEQ </w:instrText>
      </w:r>
      <w:r w:rsidR="00E73452" w:rsidRPr="00553E9E">
        <w:rPr>
          <w:rFonts w:hint="eastAsia"/>
          <w:sz w:val="24"/>
          <w:szCs w:val="24"/>
        </w:rPr>
        <w:instrText>图</w:instrText>
      </w:r>
      <w:r w:rsidR="00E73452" w:rsidRPr="00553E9E">
        <w:rPr>
          <w:rFonts w:hint="eastAsia"/>
          <w:sz w:val="24"/>
          <w:szCs w:val="24"/>
        </w:rPr>
        <w:instrText xml:space="preserve"> \* ARABIC</w:instrText>
      </w:r>
      <w:r w:rsidR="00E73452" w:rsidRPr="00553E9E">
        <w:rPr>
          <w:sz w:val="24"/>
          <w:szCs w:val="24"/>
        </w:rPr>
        <w:instrText xml:space="preserve"> </w:instrText>
      </w:r>
      <w:r w:rsidR="007E5E62" w:rsidRPr="00553E9E">
        <w:rPr>
          <w:sz w:val="24"/>
          <w:szCs w:val="24"/>
        </w:rPr>
        <w:fldChar w:fldCharType="separate"/>
      </w:r>
      <w:r w:rsidR="00E73452" w:rsidRPr="00553E9E">
        <w:rPr>
          <w:noProof/>
          <w:sz w:val="24"/>
          <w:szCs w:val="24"/>
        </w:rPr>
        <w:t>1</w:t>
      </w:r>
      <w:r w:rsidR="007E5E62" w:rsidRPr="00553E9E">
        <w:rPr>
          <w:sz w:val="24"/>
          <w:szCs w:val="24"/>
        </w:rPr>
        <w:fldChar w:fldCharType="end"/>
      </w:r>
      <w:r w:rsidR="00E73452" w:rsidRPr="00553E9E">
        <w:rPr>
          <w:rFonts w:hint="eastAsia"/>
          <w:sz w:val="24"/>
          <w:szCs w:val="24"/>
        </w:rPr>
        <w:t xml:space="preserve"> </w:t>
      </w:r>
      <w:r w:rsidR="00E73452">
        <w:rPr>
          <w:rFonts w:hint="eastAsia"/>
          <w:sz w:val="24"/>
          <w:szCs w:val="24"/>
        </w:rPr>
        <w:t>SR</w:t>
      </w:r>
      <w:r w:rsidR="00E73452">
        <w:rPr>
          <w:rFonts w:hint="eastAsia"/>
          <w:sz w:val="24"/>
          <w:szCs w:val="24"/>
        </w:rPr>
        <w:t>节点间的吞吐量</w:t>
      </w:r>
    </w:p>
    <w:p w:rsidR="00480FEE" w:rsidRPr="00DF2918" w:rsidRDefault="001346C9" w:rsidP="003B50C4">
      <w:pPr>
        <w:pStyle w:val="af4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横坐标为时间，可选择时间段，纵坐标为吞吐量</w:t>
      </w:r>
      <w:r w:rsidR="00DB54F2" w:rsidRPr="00DF2918">
        <w:rPr>
          <w:rFonts w:hint="eastAsia"/>
          <w:sz w:val="24"/>
          <w:szCs w:val="24"/>
        </w:rPr>
        <w:t>。</w:t>
      </w:r>
    </w:p>
    <w:sectPr w:rsidR="00480FEE" w:rsidRPr="00DF2918" w:rsidSect="00B72335">
      <w:headerReference w:type="first" r:id="rId25"/>
      <w:footerReference w:type="first" r:id="rId26"/>
      <w:pgSz w:w="11906" w:h="16838" w:code="9"/>
      <w:pgMar w:top="1418" w:right="1134" w:bottom="1418" w:left="1701" w:header="851" w:footer="992" w:gutter="0"/>
      <w:pgNumType w:start="0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C0B" w:rsidRDefault="007F1C0B" w:rsidP="008B0CEC">
      <w:r>
        <w:separator/>
      </w:r>
    </w:p>
  </w:endnote>
  <w:endnote w:type="continuationSeparator" w:id="1">
    <w:p w:rsidR="007F1C0B" w:rsidRDefault="007F1C0B" w:rsidP="008B0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9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CEC" w:rsidRPr="00D948FF" w:rsidRDefault="008B0CEC" w:rsidP="00D948FF">
    <w:pPr>
      <w:pStyle w:val="a8"/>
    </w:pPr>
    <w:r w:rsidRPr="00425B7C">
      <w:tab/>
      <w:t xml:space="preserve">- </w:t>
    </w:r>
    <w:fldSimple w:instr=" PAGE ">
      <w:r w:rsidR="001D5718">
        <w:rPr>
          <w:noProof/>
        </w:rPr>
        <w:t>3</w:t>
      </w:r>
    </w:fldSimple>
    <w:r w:rsidRPr="00425B7C"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CEC" w:rsidRDefault="007E5E62" w:rsidP="004068E9">
    <w:pPr>
      <w:pStyle w:val="a8"/>
      <w:jc w:val="center"/>
    </w:pPr>
    <w:r>
      <w:rPr>
        <w:rStyle w:val="aa"/>
      </w:rPr>
      <w:fldChar w:fldCharType="begin"/>
    </w:r>
    <w:r w:rsidR="008B0CEC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B0CEC">
      <w:rPr>
        <w:rStyle w:val="aa"/>
        <w:noProof/>
      </w:rPr>
      <w:t>II</w:t>
    </w:r>
    <w:r>
      <w:rPr>
        <w:rStyle w:val="aa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CEC" w:rsidRDefault="008B0CEC" w:rsidP="00D948FF">
    <w:pPr>
      <w:pStyle w:val="a8"/>
    </w:pPr>
    <w:r w:rsidRPr="00425B7C">
      <w:tab/>
      <w:t xml:space="preserve">- </w:t>
    </w:r>
    <w:fldSimple w:instr=" PAGE ">
      <w:r w:rsidR="006C2B6D">
        <w:rPr>
          <w:noProof/>
        </w:rPr>
        <w:t>I</w:t>
      </w:r>
    </w:fldSimple>
    <w:r w:rsidRPr="00425B7C">
      <w:t xml:space="preserve"> -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CEC" w:rsidRDefault="008B0CEC" w:rsidP="00A471A5">
    <w:pPr>
      <w:pStyle w:val="a8"/>
      <w:jc w:val="center"/>
    </w:pPr>
    <w:r w:rsidRPr="00221B68">
      <w:t xml:space="preserve">- </w:t>
    </w:r>
    <w:fldSimple w:instr=" PAGE ">
      <w:r>
        <w:rPr>
          <w:noProof/>
        </w:rPr>
        <w:t>0</w:t>
      </w:r>
    </w:fldSimple>
    <w:r w:rsidRPr="00221B68">
      <w:t xml:space="preserve"> -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EB4" w:rsidRDefault="001D5718" w:rsidP="00A471A5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C0B" w:rsidRDefault="007F1C0B" w:rsidP="008B0CEC">
      <w:r>
        <w:separator/>
      </w:r>
    </w:p>
  </w:footnote>
  <w:footnote w:type="continuationSeparator" w:id="1">
    <w:p w:rsidR="007F1C0B" w:rsidRDefault="007F1C0B" w:rsidP="008B0C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CEC" w:rsidRDefault="003B50C4" w:rsidP="00187BFC">
    <w:pPr>
      <w:pStyle w:val="a7"/>
      <w:pBdr>
        <w:bottom w:val="single" w:sz="6" w:space="0" w:color="auto"/>
      </w:pBdr>
      <w:jc w:val="both"/>
    </w:pPr>
    <w:r>
      <w:rPr>
        <w:rFonts w:hint="eastAsia"/>
      </w:rPr>
      <w:t>XX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CEC" w:rsidRDefault="008B0CEC" w:rsidP="00C554C0">
    <w:pPr>
      <w:pStyle w:val="a7"/>
      <w:jc w:val="both"/>
    </w:pPr>
    <w:r>
      <w:rPr>
        <w:rFonts w:hint="eastAsia"/>
      </w:rPr>
      <w:t>XXX</w:t>
    </w:r>
    <w:r>
      <w:rPr>
        <w:rFonts w:hint="eastAsia"/>
      </w:rPr>
      <w:t>需求规格说明书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CEC" w:rsidRDefault="008B0CEC" w:rsidP="00A543CF">
    <w:pPr>
      <w:pStyle w:val="a7"/>
      <w:pBdr>
        <w:bottom w:val="single" w:sz="6" w:space="0" w:color="auto"/>
      </w:pBdr>
      <w:jc w:val="both"/>
    </w:pPr>
    <w:r w:rsidRPr="00E270AE">
      <w:rPr>
        <w:rFonts w:hint="eastAsia"/>
      </w:rPr>
      <w:t>基础产品</w:t>
    </w:r>
    <w:r>
      <w:rPr>
        <w:rFonts w:hint="eastAsia"/>
      </w:rPr>
      <w:t>规划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CEC" w:rsidRDefault="008B0CEC" w:rsidP="006631C8">
    <w:pPr>
      <w:pStyle w:val="a7"/>
      <w:jc w:val="both"/>
    </w:pPr>
    <w:r w:rsidRPr="007D2067">
      <w:rPr>
        <w:rFonts w:hint="eastAsia"/>
      </w:rPr>
      <w:t>PA325</w:t>
    </w:r>
    <w:r>
      <w:rPr>
        <w:rFonts w:hint="eastAsia"/>
      </w:rPr>
      <w:t>需求规格说明书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EB4" w:rsidRPr="00B72335" w:rsidRDefault="001D5718" w:rsidP="00B7233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43C5"/>
    <w:multiLevelType w:val="multilevel"/>
    <w:tmpl w:val="4F4C75B4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00"/>
        </w:tabs>
        <w:ind w:left="80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57A4E12"/>
    <w:multiLevelType w:val="hybridMultilevel"/>
    <w:tmpl w:val="87E00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AA6769"/>
    <w:multiLevelType w:val="hybridMultilevel"/>
    <w:tmpl w:val="87E00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870437"/>
    <w:multiLevelType w:val="hybridMultilevel"/>
    <w:tmpl w:val="345E41DE"/>
    <w:lvl w:ilvl="0" w:tplc="CEA0591A">
      <w:start w:val="1"/>
      <w:numFmt w:val="decimal"/>
      <w:pStyle w:val="10"/>
      <w:lvlText w:val="（%1）"/>
      <w:lvlJc w:val="left"/>
      <w:pPr>
        <w:tabs>
          <w:tab w:val="num" w:pos="1080"/>
        </w:tabs>
        <w:ind w:left="1080" w:firstLine="0"/>
      </w:pPr>
      <w:rPr>
        <w:rFonts w:ascii="宋体" w:eastAsia="宋体" w:hint="eastAsia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20"/>
        </w:tabs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80"/>
        </w:tabs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0"/>
        </w:tabs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40"/>
        </w:tabs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0"/>
        </w:tabs>
        <w:ind w:left="4660" w:hanging="420"/>
      </w:pPr>
    </w:lvl>
  </w:abstractNum>
  <w:abstractNum w:abstractNumId="4">
    <w:nsid w:val="2CB730C5"/>
    <w:multiLevelType w:val="singleLevel"/>
    <w:tmpl w:val="84B0D4AC"/>
    <w:lvl w:ilvl="0">
      <w:start w:val="1"/>
      <w:numFmt w:val="lowerLetter"/>
      <w:pStyle w:val="a"/>
      <w:lvlText w:val="%1) "/>
      <w:lvlJc w:val="left"/>
      <w:pPr>
        <w:tabs>
          <w:tab w:val="num" w:pos="842"/>
        </w:tabs>
        <w:ind w:left="0" w:firstLine="482"/>
      </w:pPr>
      <w:rPr>
        <w:rFonts w:ascii="黑体" w:eastAsia="黑体" w:hint="eastAsia"/>
        <w:b/>
        <w:i w:val="0"/>
        <w:sz w:val="24"/>
      </w:rPr>
    </w:lvl>
  </w:abstractNum>
  <w:abstractNum w:abstractNumId="5">
    <w:nsid w:val="33CB3F78"/>
    <w:multiLevelType w:val="hybridMultilevel"/>
    <w:tmpl w:val="31DE7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C9321D4E">
      <w:start w:val="1"/>
      <w:numFmt w:val="decimal"/>
      <w:lvlText w:val="%4．"/>
      <w:lvlJc w:val="left"/>
      <w:pPr>
        <w:ind w:left="240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746EA0"/>
    <w:multiLevelType w:val="multilevel"/>
    <w:tmpl w:val="00CA876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420"/>
        </w:tabs>
        <w:ind w:left="420" w:hanging="420"/>
      </w:pPr>
      <w:rPr>
        <w:rFonts w:hint="default"/>
        <w:b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>
    <w:nsid w:val="4A851726"/>
    <w:multiLevelType w:val="hybridMultilevel"/>
    <w:tmpl w:val="87E00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7E2E9C"/>
    <w:multiLevelType w:val="hybridMultilevel"/>
    <w:tmpl w:val="87E00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E971709"/>
    <w:multiLevelType w:val="hybridMultilevel"/>
    <w:tmpl w:val="F7F2C24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08C7BC8"/>
    <w:multiLevelType w:val="multilevel"/>
    <w:tmpl w:val="6936BB38"/>
    <w:lvl w:ilvl="0">
      <w:start w:val="1"/>
      <w:numFmt w:val="decimal"/>
      <w:pStyle w:val="a2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1">
    <w:nsid w:val="7E9F6D2A"/>
    <w:multiLevelType w:val="hybridMultilevel"/>
    <w:tmpl w:val="87E002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  <w:num w:numId="11">
    <w:abstractNumId w:val="1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7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CEC"/>
    <w:rsid w:val="0001052E"/>
    <w:rsid w:val="0001283F"/>
    <w:rsid w:val="000208DE"/>
    <w:rsid w:val="00022F53"/>
    <w:rsid w:val="0003256E"/>
    <w:rsid w:val="00032F44"/>
    <w:rsid w:val="000330B3"/>
    <w:rsid w:val="00047A3F"/>
    <w:rsid w:val="00051FC8"/>
    <w:rsid w:val="00082080"/>
    <w:rsid w:val="0009649F"/>
    <w:rsid w:val="000A11C6"/>
    <w:rsid w:val="000A49AC"/>
    <w:rsid w:val="000A7BED"/>
    <w:rsid w:val="000B6B28"/>
    <w:rsid w:val="000C7CA6"/>
    <w:rsid w:val="000D2104"/>
    <w:rsid w:val="000F6A97"/>
    <w:rsid w:val="001020A3"/>
    <w:rsid w:val="00126050"/>
    <w:rsid w:val="00127BAB"/>
    <w:rsid w:val="0013366B"/>
    <w:rsid w:val="001346C9"/>
    <w:rsid w:val="0014303D"/>
    <w:rsid w:val="00155C0A"/>
    <w:rsid w:val="001561F2"/>
    <w:rsid w:val="00160C9E"/>
    <w:rsid w:val="001651FC"/>
    <w:rsid w:val="00172B7B"/>
    <w:rsid w:val="001805B1"/>
    <w:rsid w:val="00182C1F"/>
    <w:rsid w:val="00186F52"/>
    <w:rsid w:val="0019307F"/>
    <w:rsid w:val="0019331A"/>
    <w:rsid w:val="00193536"/>
    <w:rsid w:val="001A4E77"/>
    <w:rsid w:val="001B6B0F"/>
    <w:rsid w:val="001B77B9"/>
    <w:rsid w:val="001C741B"/>
    <w:rsid w:val="001D0ECC"/>
    <w:rsid w:val="001D5718"/>
    <w:rsid w:val="001E2919"/>
    <w:rsid w:val="001E7125"/>
    <w:rsid w:val="001F22D5"/>
    <w:rsid w:val="0020266F"/>
    <w:rsid w:val="002174D6"/>
    <w:rsid w:val="00226904"/>
    <w:rsid w:val="002341DF"/>
    <w:rsid w:val="00240B56"/>
    <w:rsid w:val="002566EB"/>
    <w:rsid w:val="00264B70"/>
    <w:rsid w:val="002653B3"/>
    <w:rsid w:val="00271E44"/>
    <w:rsid w:val="00272430"/>
    <w:rsid w:val="0027250A"/>
    <w:rsid w:val="00276596"/>
    <w:rsid w:val="002833A2"/>
    <w:rsid w:val="00286857"/>
    <w:rsid w:val="002A3E23"/>
    <w:rsid w:val="002A6096"/>
    <w:rsid w:val="002B28CC"/>
    <w:rsid w:val="002B7A30"/>
    <w:rsid w:val="002C37A6"/>
    <w:rsid w:val="002C4356"/>
    <w:rsid w:val="002C6A5A"/>
    <w:rsid w:val="002C7B6D"/>
    <w:rsid w:val="002D2744"/>
    <w:rsid w:val="002D4DC1"/>
    <w:rsid w:val="002E7ED2"/>
    <w:rsid w:val="002F74C6"/>
    <w:rsid w:val="00323DD0"/>
    <w:rsid w:val="0033492F"/>
    <w:rsid w:val="003471A6"/>
    <w:rsid w:val="003474B0"/>
    <w:rsid w:val="00351320"/>
    <w:rsid w:val="003531BC"/>
    <w:rsid w:val="00373068"/>
    <w:rsid w:val="003A78B7"/>
    <w:rsid w:val="003A7DB2"/>
    <w:rsid w:val="003B0F2C"/>
    <w:rsid w:val="003B14C8"/>
    <w:rsid w:val="003B50C4"/>
    <w:rsid w:val="003C0EFD"/>
    <w:rsid w:val="003D7778"/>
    <w:rsid w:val="003E17B0"/>
    <w:rsid w:val="00405BE1"/>
    <w:rsid w:val="00413C79"/>
    <w:rsid w:val="00414403"/>
    <w:rsid w:val="00415372"/>
    <w:rsid w:val="0044205B"/>
    <w:rsid w:val="0044260E"/>
    <w:rsid w:val="0045243F"/>
    <w:rsid w:val="004613C3"/>
    <w:rsid w:val="00466F5D"/>
    <w:rsid w:val="00471894"/>
    <w:rsid w:val="00474D45"/>
    <w:rsid w:val="00477EFD"/>
    <w:rsid w:val="00480FEE"/>
    <w:rsid w:val="004937FC"/>
    <w:rsid w:val="004A22AB"/>
    <w:rsid w:val="004C4A7B"/>
    <w:rsid w:val="004D6AE0"/>
    <w:rsid w:val="004F0C31"/>
    <w:rsid w:val="004F4A5F"/>
    <w:rsid w:val="00500FF6"/>
    <w:rsid w:val="005133E6"/>
    <w:rsid w:val="005319AD"/>
    <w:rsid w:val="005449DF"/>
    <w:rsid w:val="005478BF"/>
    <w:rsid w:val="00552391"/>
    <w:rsid w:val="00552512"/>
    <w:rsid w:val="00556E59"/>
    <w:rsid w:val="005606C3"/>
    <w:rsid w:val="00566041"/>
    <w:rsid w:val="00571124"/>
    <w:rsid w:val="00586ADF"/>
    <w:rsid w:val="005950FC"/>
    <w:rsid w:val="005A1E60"/>
    <w:rsid w:val="005A6A71"/>
    <w:rsid w:val="005B1553"/>
    <w:rsid w:val="005D746C"/>
    <w:rsid w:val="00605441"/>
    <w:rsid w:val="006054EC"/>
    <w:rsid w:val="006058ED"/>
    <w:rsid w:val="00606193"/>
    <w:rsid w:val="0060794D"/>
    <w:rsid w:val="00612EBB"/>
    <w:rsid w:val="0061373C"/>
    <w:rsid w:val="006318BE"/>
    <w:rsid w:val="00636AA7"/>
    <w:rsid w:val="00665FF5"/>
    <w:rsid w:val="00666CEC"/>
    <w:rsid w:val="00671000"/>
    <w:rsid w:val="00696464"/>
    <w:rsid w:val="006A0EA8"/>
    <w:rsid w:val="006B558E"/>
    <w:rsid w:val="006C2B6D"/>
    <w:rsid w:val="006D3CF2"/>
    <w:rsid w:val="006D4BB6"/>
    <w:rsid w:val="006D5876"/>
    <w:rsid w:val="006E2A41"/>
    <w:rsid w:val="006F0948"/>
    <w:rsid w:val="006F15A7"/>
    <w:rsid w:val="00730071"/>
    <w:rsid w:val="00737545"/>
    <w:rsid w:val="00737701"/>
    <w:rsid w:val="00750405"/>
    <w:rsid w:val="00785394"/>
    <w:rsid w:val="0078656A"/>
    <w:rsid w:val="00786AC9"/>
    <w:rsid w:val="00787522"/>
    <w:rsid w:val="00787A44"/>
    <w:rsid w:val="00791D87"/>
    <w:rsid w:val="00793A4E"/>
    <w:rsid w:val="007A7526"/>
    <w:rsid w:val="007B7C05"/>
    <w:rsid w:val="007C1872"/>
    <w:rsid w:val="007C579E"/>
    <w:rsid w:val="007D1F87"/>
    <w:rsid w:val="007D54FC"/>
    <w:rsid w:val="007D5E2C"/>
    <w:rsid w:val="007E5E62"/>
    <w:rsid w:val="007E62EE"/>
    <w:rsid w:val="007F0E77"/>
    <w:rsid w:val="007F1C0B"/>
    <w:rsid w:val="007F244C"/>
    <w:rsid w:val="007F596E"/>
    <w:rsid w:val="007F7A97"/>
    <w:rsid w:val="008003D7"/>
    <w:rsid w:val="008074CE"/>
    <w:rsid w:val="00813980"/>
    <w:rsid w:val="00820596"/>
    <w:rsid w:val="008226FB"/>
    <w:rsid w:val="00826787"/>
    <w:rsid w:val="00832EC3"/>
    <w:rsid w:val="00844418"/>
    <w:rsid w:val="008504D3"/>
    <w:rsid w:val="00870CB8"/>
    <w:rsid w:val="008756C0"/>
    <w:rsid w:val="00886B1C"/>
    <w:rsid w:val="00893E34"/>
    <w:rsid w:val="0089687C"/>
    <w:rsid w:val="008A53BE"/>
    <w:rsid w:val="008A637C"/>
    <w:rsid w:val="008B0CEC"/>
    <w:rsid w:val="008D2ACD"/>
    <w:rsid w:val="008E2E72"/>
    <w:rsid w:val="008F0402"/>
    <w:rsid w:val="008F05A3"/>
    <w:rsid w:val="008F5D92"/>
    <w:rsid w:val="0091151D"/>
    <w:rsid w:val="00914393"/>
    <w:rsid w:val="00921A97"/>
    <w:rsid w:val="009276CB"/>
    <w:rsid w:val="009278E7"/>
    <w:rsid w:val="00937277"/>
    <w:rsid w:val="009421A0"/>
    <w:rsid w:val="009464C8"/>
    <w:rsid w:val="00947FD4"/>
    <w:rsid w:val="0095316E"/>
    <w:rsid w:val="00955555"/>
    <w:rsid w:val="00957640"/>
    <w:rsid w:val="00965098"/>
    <w:rsid w:val="0096518E"/>
    <w:rsid w:val="0098550B"/>
    <w:rsid w:val="009958A8"/>
    <w:rsid w:val="00995B0D"/>
    <w:rsid w:val="0099695B"/>
    <w:rsid w:val="009A5E34"/>
    <w:rsid w:val="009C4944"/>
    <w:rsid w:val="009C6D5E"/>
    <w:rsid w:val="009F1684"/>
    <w:rsid w:val="009F7188"/>
    <w:rsid w:val="00A10070"/>
    <w:rsid w:val="00A2327B"/>
    <w:rsid w:val="00A31E03"/>
    <w:rsid w:val="00A347C3"/>
    <w:rsid w:val="00A45A11"/>
    <w:rsid w:val="00A47F12"/>
    <w:rsid w:val="00A8027F"/>
    <w:rsid w:val="00A82D3A"/>
    <w:rsid w:val="00A944EE"/>
    <w:rsid w:val="00AA1104"/>
    <w:rsid w:val="00AA37CA"/>
    <w:rsid w:val="00AB5D8A"/>
    <w:rsid w:val="00AD00BD"/>
    <w:rsid w:val="00AE3B5B"/>
    <w:rsid w:val="00AE5ECE"/>
    <w:rsid w:val="00AF03DD"/>
    <w:rsid w:val="00B20034"/>
    <w:rsid w:val="00B303E7"/>
    <w:rsid w:val="00B40375"/>
    <w:rsid w:val="00B52540"/>
    <w:rsid w:val="00B67C69"/>
    <w:rsid w:val="00B70FF7"/>
    <w:rsid w:val="00B8233B"/>
    <w:rsid w:val="00B865B0"/>
    <w:rsid w:val="00BC0F69"/>
    <w:rsid w:val="00BD12F7"/>
    <w:rsid w:val="00BD1BE2"/>
    <w:rsid w:val="00BE2504"/>
    <w:rsid w:val="00BF6746"/>
    <w:rsid w:val="00C12413"/>
    <w:rsid w:val="00C22C81"/>
    <w:rsid w:val="00C26957"/>
    <w:rsid w:val="00C35978"/>
    <w:rsid w:val="00C44B2A"/>
    <w:rsid w:val="00C57FD0"/>
    <w:rsid w:val="00C628C3"/>
    <w:rsid w:val="00C80054"/>
    <w:rsid w:val="00C8143D"/>
    <w:rsid w:val="00C85C6A"/>
    <w:rsid w:val="00C87040"/>
    <w:rsid w:val="00C879C6"/>
    <w:rsid w:val="00C90AE0"/>
    <w:rsid w:val="00CA29F8"/>
    <w:rsid w:val="00CB16CD"/>
    <w:rsid w:val="00CC2858"/>
    <w:rsid w:val="00CF143D"/>
    <w:rsid w:val="00D13B5A"/>
    <w:rsid w:val="00D14256"/>
    <w:rsid w:val="00D213D8"/>
    <w:rsid w:val="00D25210"/>
    <w:rsid w:val="00D4047A"/>
    <w:rsid w:val="00D40788"/>
    <w:rsid w:val="00D436D5"/>
    <w:rsid w:val="00D64C6E"/>
    <w:rsid w:val="00D67C82"/>
    <w:rsid w:val="00D76980"/>
    <w:rsid w:val="00D77B47"/>
    <w:rsid w:val="00D8729E"/>
    <w:rsid w:val="00D94477"/>
    <w:rsid w:val="00D97B7A"/>
    <w:rsid w:val="00DB1365"/>
    <w:rsid w:val="00DB54F2"/>
    <w:rsid w:val="00DC7D9C"/>
    <w:rsid w:val="00DF2918"/>
    <w:rsid w:val="00E12BA2"/>
    <w:rsid w:val="00E14DD1"/>
    <w:rsid w:val="00E15FDD"/>
    <w:rsid w:val="00E245FF"/>
    <w:rsid w:val="00E268FF"/>
    <w:rsid w:val="00E52D6F"/>
    <w:rsid w:val="00E72709"/>
    <w:rsid w:val="00E73452"/>
    <w:rsid w:val="00E83C29"/>
    <w:rsid w:val="00E934B6"/>
    <w:rsid w:val="00E95F42"/>
    <w:rsid w:val="00EA415F"/>
    <w:rsid w:val="00EB2A6D"/>
    <w:rsid w:val="00EE2BF7"/>
    <w:rsid w:val="00EE3706"/>
    <w:rsid w:val="00EE545E"/>
    <w:rsid w:val="00EF3BE8"/>
    <w:rsid w:val="00EF511E"/>
    <w:rsid w:val="00F04EE5"/>
    <w:rsid w:val="00F053C1"/>
    <w:rsid w:val="00F06EB9"/>
    <w:rsid w:val="00F15EF2"/>
    <w:rsid w:val="00F23D91"/>
    <w:rsid w:val="00F30C5D"/>
    <w:rsid w:val="00F316B8"/>
    <w:rsid w:val="00F34213"/>
    <w:rsid w:val="00F36653"/>
    <w:rsid w:val="00F419A1"/>
    <w:rsid w:val="00F4480B"/>
    <w:rsid w:val="00F53427"/>
    <w:rsid w:val="00F54894"/>
    <w:rsid w:val="00F7668B"/>
    <w:rsid w:val="00F9399B"/>
    <w:rsid w:val="00FA3883"/>
    <w:rsid w:val="00FA70EB"/>
    <w:rsid w:val="00FC255C"/>
    <w:rsid w:val="00FC25B3"/>
    <w:rsid w:val="00FD6CA9"/>
    <w:rsid w:val="00FE5034"/>
    <w:rsid w:val="00FF17B0"/>
    <w:rsid w:val="00FF5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B0C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36标题1,章节,36标题 1,标题1,章,第一层,论文题目,名称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,章节44,章节53,章节113,章节213,章节313,章节413,章节9,章节15,章节25,1"/>
    <w:basedOn w:val="a3"/>
    <w:next w:val="a3"/>
    <w:link w:val="1Char"/>
    <w:qFormat/>
    <w:rsid w:val="008B0CEC"/>
    <w:pPr>
      <w:keepNext/>
      <w:numPr>
        <w:numId w:val="1"/>
      </w:numPr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36标题2,第一层条,36标题 2,第二层,条,论文标题 1,节名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"/>
    <w:basedOn w:val="a3"/>
    <w:next w:val="a3"/>
    <w:link w:val="2Char"/>
    <w:qFormat/>
    <w:rsid w:val="008B0CEC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,36标题3,标题9,第二层条,1.1.1 标题 3,第三层,36标题 3,分节,分节，第三层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,第二层条112"/>
    <w:basedOn w:val="a3"/>
    <w:next w:val="a3"/>
    <w:link w:val="3Char"/>
    <w:qFormat/>
    <w:rsid w:val="008B0CEC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aliases w:val="第四层条,36标题4,36标题 4,第四层,分分节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,第三层条412,第三层条8,第三层条14,bulle"/>
    <w:basedOn w:val="a3"/>
    <w:next w:val="a3"/>
    <w:link w:val="4Char"/>
    <w:qFormat/>
    <w:rsid w:val="008B0CEC"/>
    <w:pPr>
      <w:keepNext/>
      <w:jc w:val="center"/>
      <w:outlineLvl w:val="3"/>
    </w:pPr>
    <w:rPr>
      <w:i/>
      <w:iCs/>
    </w:rPr>
  </w:style>
  <w:style w:type="paragraph" w:styleId="5">
    <w:name w:val="heading 5"/>
    <w:aliases w:val="36标题5,36标题 5,第五层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第四层条14,第四层条24,da"/>
    <w:basedOn w:val="a3"/>
    <w:next w:val="a3"/>
    <w:link w:val="5Char"/>
    <w:qFormat/>
    <w:rsid w:val="008B0CE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36标题6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五层条34,第五层条44"/>
    <w:basedOn w:val="a3"/>
    <w:next w:val="a3"/>
    <w:link w:val="6Char"/>
    <w:qFormat/>
    <w:rsid w:val="008B0C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第六层条,图表说明,letter list,PIM 7,L7,heading 7"/>
    <w:basedOn w:val="a3"/>
    <w:next w:val="a3"/>
    <w:link w:val="7Char"/>
    <w:qFormat/>
    <w:rsid w:val="008B0C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数字列项,字母列项,注意框体,thgdh,thgdh1,heading 8"/>
    <w:basedOn w:val="a3"/>
    <w:next w:val="a3"/>
    <w:link w:val="8Char"/>
    <w:qFormat/>
    <w:rsid w:val="008B0C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图号,标题 9不用,PIM 9,ofdgjo,ofdgjo1,huh,heading 9,13"/>
    <w:basedOn w:val="a3"/>
    <w:next w:val="a3"/>
    <w:link w:val="9Char"/>
    <w:qFormat/>
    <w:rsid w:val="008B0C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nhideWhenUsed/>
    <w:rsid w:val="008B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8B0CEC"/>
    <w:rPr>
      <w:sz w:val="18"/>
      <w:szCs w:val="18"/>
    </w:rPr>
  </w:style>
  <w:style w:type="paragraph" w:styleId="a8">
    <w:name w:val="footer"/>
    <w:basedOn w:val="a3"/>
    <w:link w:val="Char0"/>
    <w:unhideWhenUsed/>
    <w:rsid w:val="008B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8B0CEC"/>
    <w:rPr>
      <w:sz w:val="18"/>
      <w:szCs w:val="18"/>
    </w:rPr>
  </w:style>
  <w:style w:type="character" w:customStyle="1" w:styleId="1Char">
    <w:name w:val="标题 1 Char"/>
    <w:aliases w:val="36标题1 Char,章节 Char,36标题 1 Char,标题1 Char,章 Char,第一层 Char,论文题目 Char,名称 Char,章节1 Char,章节2 Char,章节3 Char,章节4 Char,章节5 Char,章节11 Char,章节21 Char,章节31 Char,章节41 Char,章节6 Char,章节12 Char,章节22 Char,章节32 Char,章节42 Char,章节51 Char,章节111 Char,章节211 Char"/>
    <w:basedOn w:val="a4"/>
    <w:link w:val="1"/>
    <w:rsid w:val="008B0CEC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36标题2 Char,第一层条 Char,36标题 2 Char,第二层 Char,条 Char,论文标题 1 Char,节名 Char,第一层条1 Char,第一层条2 Char,第一层条3 Char,第一层条4 Char,第一层条5 Char,第一层条11 Char"/>
    <w:basedOn w:val="a4"/>
    <w:link w:val="2"/>
    <w:rsid w:val="008B0CE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aliases w:val="Chapter X.X.X. Char,36标题3 Char,标题9 Char,第二层条 Char,1.1.1 标题 3 Char,第三层 Char,36标题 3 Char,分节 Char,分节，第三层 Char,论文标题 2 Char,第二层条1 Char,第二层条2 Char,第二层条3 Char,第二层条4 Char,第二层条5 Char,第二层条11 Char,第二层条21 Char,第二层条31 Char,第二层条41 Char,第二层条6 Char,第二层条7 Char"/>
    <w:basedOn w:val="a4"/>
    <w:link w:val="3"/>
    <w:rsid w:val="008B0CEC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aliases w:val="第四层条 Char,36标题4 Char,36标题 4 Char,第四层 Char,分分节 Char,第三层条1 Char,第三层条2 Char,第三层条3 Char,第三层条4 Char,第三层条5 Char,第三层条11 Char,第三层条21 Char,第三层条31 Char,第三层条41 Char,第三层条6 Char,第三层条12 Char,第三层条22 Char,第三层条32 Char,第三层条42 Char,第三层条51 Char,第三层条111 Char"/>
    <w:basedOn w:val="a4"/>
    <w:link w:val="4"/>
    <w:rsid w:val="008B0CEC"/>
    <w:rPr>
      <w:rFonts w:ascii="Times New Roman" w:eastAsia="宋体" w:hAnsi="Times New Roman" w:cs="Times New Roman"/>
      <w:i/>
      <w:iCs/>
      <w:szCs w:val="24"/>
    </w:rPr>
  </w:style>
  <w:style w:type="character" w:customStyle="1" w:styleId="5Char">
    <w:name w:val="标题 5 Char"/>
    <w:aliases w:val="36标题5 Char,36标题 5 Char,第五层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第四层条111 Char,第四层条211 Char,第四层条7 Char"/>
    <w:basedOn w:val="a4"/>
    <w:link w:val="5"/>
    <w:rsid w:val="008B0CE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36标题6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4"/>
    <w:link w:val="6"/>
    <w:rsid w:val="008B0CE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第六层条 Char,图表说明 Char,letter list Char,PIM 7 Char,L7 Char,heading 7 Char"/>
    <w:basedOn w:val="a4"/>
    <w:link w:val="7"/>
    <w:rsid w:val="008B0CE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数字列项 Char,字母列项 Char,注意框体 Char,thgdh Char,thgdh1 Char,heading 8 Char"/>
    <w:basedOn w:val="a4"/>
    <w:link w:val="8"/>
    <w:rsid w:val="008B0CE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图号 Char,标题 9不用 Char,PIM 9 Char,ofdgjo Char,ofdgjo1 Char,huh Char,heading 9 Char,13 Char"/>
    <w:basedOn w:val="a4"/>
    <w:link w:val="9"/>
    <w:rsid w:val="008B0CEC"/>
    <w:rPr>
      <w:rFonts w:ascii="Arial" w:eastAsia="黑体" w:hAnsi="Arial" w:cs="Times New Roman"/>
      <w:szCs w:val="21"/>
    </w:rPr>
  </w:style>
  <w:style w:type="character" w:styleId="a9">
    <w:name w:val="Hyperlink"/>
    <w:uiPriority w:val="99"/>
    <w:rsid w:val="008B0CEC"/>
    <w:rPr>
      <w:color w:val="0000FF"/>
      <w:u w:val="single"/>
    </w:rPr>
  </w:style>
  <w:style w:type="character" w:styleId="aa">
    <w:name w:val="page number"/>
    <w:basedOn w:val="a4"/>
    <w:rsid w:val="008B0CEC"/>
  </w:style>
  <w:style w:type="paragraph" w:styleId="11">
    <w:name w:val="toc 1"/>
    <w:basedOn w:val="a3"/>
    <w:next w:val="a3"/>
    <w:autoRedefine/>
    <w:uiPriority w:val="39"/>
    <w:rsid w:val="008B0CEC"/>
    <w:pPr>
      <w:spacing w:line="360" w:lineRule="auto"/>
      <w:jc w:val="left"/>
    </w:pPr>
    <w:rPr>
      <w:bCs/>
      <w:sz w:val="24"/>
    </w:rPr>
  </w:style>
  <w:style w:type="paragraph" w:styleId="20">
    <w:name w:val="toc 2"/>
    <w:basedOn w:val="a3"/>
    <w:next w:val="a3"/>
    <w:autoRedefine/>
    <w:uiPriority w:val="39"/>
    <w:rsid w:val="008B0CEC"/>
    <w:pPr>
      <w:spacing w:line="360" w:lineRule="auto"/>
      <w:jc w:val="left"/>
    </w:pPr>
    <w:rPr>
      <w:sz w:val="24"/>
    </w:rPr>
  </w:style>
  <w:style w:type="paragraph" w:styleId="30">
    <w:name w:val="toc 3"/>
    <w:basedOn w:val="a3"/>
    <w:next w:val="a3"/>
    <w:autoRedefine/>
    <w:uiPriority w:val="39"/>
    <w:rsid w:val="008B0CEC"/>
    <w:pPr>
      <w:tabs>
        <w:tab w:val="left" w:pos="840"/>
        <w:tab w:val="right" w:leader="dot" w:pos="9061"/>
      </w:tabs>
      <w:spacing w:line="360" w:lineRule="auto"/>
      <w:jc w:val="left"/>
    </w:pPr>
    <w:rPr>
      <w:iCs/>
      <w:sz w:val="24"/>
    </w:rPr>
  </w:style>
  <w:style w:type="paragraph" w:styleId="40">
    <w:name w:val="toc 4"/>
    <w:basedOn w:val="a3"/>
    <w:next w:val="a3"/>
    <w:autoRedefine/>
    <w:uiPriority w:val="39"/>
    <w:rsid w:val="008B0CEC"/>
    <w:pPr>
      <w:ind w:left="630"/>
      <w:jc w:val="left"/>
    </w:pPr>
    <w:rPr>
      <w:szCs w:val="21"/>
    </w:rPr>
  </w:style>
  <w:style w:type="paragraph" w:styleId="50">
    <w:name w:val="toc 5"/>
    <w:basedOn w:val="a3"/>
    <w:next w:val="a3"/>
    <w:autoRedefine/>
    <w:uiPriority w:val="39"/>
    <w:rsid w:val="008B0CEC"/>
    <w:pPr>
      <w:ind w:left="840"/>
      <w:jc w:val="left"/>
    </w:pPr>
    <w:rPr>
      <w:szCs w:val="21"/>
    </w:rPr>
  </w:style>
  <w:style w:type="paragraph" w:styleId="60">
    <w:name w:val="toc 6"/>
    <w:basedOn w:val="a3"/>
    <w:next w:val="a3"/>
    <w:autoRedefine/>
    <w:uiPriority w:val="39"/>
    <w:rsid w:val="008B0CEC"/>
    <w:pPr>
      <w:ind w:left="1050"/>
      <w:jc w:val="left"/>
    </w:pPr>
    <w:rPr>
      <w:szCs w:val="21"/>
    </w:rPr>
  </w:style>
  <w:style w:type="paragraph" w:styleId="70">
    <w:name w:val="toc 7"/>
    <w:basedOn w:val="a3"/>
    <w:next w:val="a3"/>
    <w:autoRedefine/>
    <w:uiPriority w:val="39"/>
    <w:rsid w:val="008B0CEC"/>
    <w:pPr>
      <w:ind w:left="1260"/>
      <w:jc w:val="left"/>
    </w:pPr>
    <w:rPr>
      <w:szCs w:val="21"/>
    </w:rPr>
  </w:style>
  <w:style w:type="paragraph" w:styleId="80">
    <w:name w:val="toc 8"/>
    <w:basedOn w:val="a3"/>
    <w:next w:val="a3"/>
    <w:autoRedefine/>
    <w:uiPriority w:val="39"/>
    <w:rsid w:val="008B0CEC"/>
    <w:pPr>
      <w:ind w:left="1470"/>
      <w:jc w:val="left"/>
    </w:pPr>
    <w:rPr>
      <w:szCs w:val="21"/>
    </w:rPr>
  </w:style>
  <w:style w:type="paragraph" w:styleId="90">
    <w:name w:val="toc 9"/>
    <w:basedOn w:val="a3"/>
    <w:next w:val="a3"/>
    <w:autoRedefine/>
    <w:uiPriority w:val="39"/>
    <w:rsid w:val="008B0CEC"/>
    <w:pPr>
      <w:ind w:left="1680"/>
      <w:jc w:val="left"/>
    </w:pPr>
    <w:rPr>
      <w:szCs w:val="21"/>
    </w:rPr>
  </w:style>
  <w:style w:type="paragraph" w:styleId="ab">
    <w:name w:val="Body Text Indent"/>
    <w:basedOn w:val="a3"/>
    <w:link w:val="Char1"/>
    <w:rsid w:val="008B0CEC"/>
    <w:pPr>
      <w:tabs>
        <w:tab w:val="left" w:pos="3346"/>
      </w:tabs>
      <w:ind w:firstLine="495"/>
    </w:pPr>
    <w:rPr>
      <w:i/>
      <w:iCs/>
    </w:rPr>
  </w:style>
  <w:style w:type="character" w:customStyle="1" w:styleId="Char1">
    <w:name w:val="正文文本缩进 Char"/>
    <w:basedOn w:val="a4"/>
    <w:link w:val="ab"/>
    <w:rsid w:val="008B0CEC"/>
    <w:rPr>
      <w:rFonts w:ascii="Times New Roman" w:eastAsia="宋体" w:hAnsi="Times New Roman" w:cs="Times New Roman"/>
      <w:i/>
      <w:iCs/>
      <w:szCs w:val="24"/>
    </w:rPr>
  </w:style>
  <w:style w:type="paragraph" w:styleId="21">
    <w:name w:val="Body Text Indent 2"/>
    <w:basedOn w:val="a3"/>
    <w:link w:val="2Char0"/>
    <w:rsid w:val="008B0CEC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Char0">
    <w:name w:val="正文文本缩进 2 Char"/>
    <w:basedOn w:val="a4"/>
    <w:link w:val="21"/>
    <w:rsid w:val="008B0CEC"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8B0CEC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c"/>
    <w:rsid w:val="008B0CEC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3"/>
    <w:next w:val="a3"/>
    <w:rsid w:val="008B0CEC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c">
    <w:name w:val="Title"/>
    <w:basedOn w:val="a3"/>
    <w:link w:val="Char2"/>
    <w:qFormat/>
    <w:rsid w:val="008B0CE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4"/>
    <w:link w:val="ac"/>
    <w:rsid w:val="008B0CEC"/>
    <w:rPr>
      <w:rFonts w:ascii="Arial" w:eastAsia="宋体" w:hAnsi="Arial" w:cs="Arial"/>
      <w:b/>
      <w:bCs/>
      <w:sz w:val="32"/>
      <w:szCs w:val="32"/>
    </w:rPr>
  </w:style>
  <w:style w:type="character" w:styleId="ad">
    <w:name w:val="FollowedHyperlink"/>
    <w:uiPriority w:val="99"/>
    <w:rsid w:val="008B0CEC"/>
    <w:rPr>
      <w:color w:val="800080"/>
      <w:u w:val="single"/>
    </w:rPr>
  </w:style>
  <w:style w:type="paragraph" w:styleId="31">
    <w:name w:val="Body Text Indent 3"/>
    <w:basedOn w:val="a3"/>
    <w:link w:val="3Char0"/>
    <w:rsid w:val="008B0CEC"/>
    <w:pPr>
      <w:ind w:firstLine="420"/>
    </w:pPr>
    <w:rPr>
      <w:i/>
      <w:iCs/>
      <w:sz w:val="18"/>
    </w:rPr>
  </w:style>
  <w:style w:type="character" w:customStyle="1" w:styleId="3Char0">
    <w:name w:val="正文文本缩进 3 Char"/>
    <w:basedOn w:val="a4"/>
    <w:link w:val="31"/>
    <w:rsid w:val="008B0CEC"/>
    <w:rPr>
      <w:rFonts w:ascii="Times New Roman" w:eastAsia="宋体" w:hAnsi="Times New Roman" w:cs="Times New Roman"/>
      <w:i/>
      <w:iCs/>
      <w:sz w:val="18"/>
      <w:szCs w:val="24"/>
    </w:rPr>
  </w:style>
  <w:style w:type="paragraph" w:styleId="ae">
    <w:name w:val="Body Text"/>
    <w:basedOn w:val="a3"/>
    <w:link w:val="Char3"/>
    <w:rsid w:val="008B0CEC"/>
    <w:rPr>
      <w:i/>
      <w:iCs/>
      <w:sz w:val="18"/>
    </w:rPr>
  </w:style>
  <w:style w:type="character" w:customStyle="1" w:styleId="Char3">
    <w:name w:val="正文文本 Char"/>
    <w:basedOn w:val="a4"/>
    <w:link w:val="ae"/>
    <w:rsid w:val="008B0CEC"/>
    <w:rPr>
      <w:rFonts w:ascii="Times New Roman" w:eastAsia="宋体" w:hAnsi="Times New Roman" w:cs="Times New Roman"/>
      <w:i/>
      <w:iCs/>
      <w:sz w:val="18"/>
      <w:szCs w:val="24"/>
    </w:rPr>
  </w:style>
  <w:style w:type="paragraph" w:styleId="22">
    <w:name w:val="Body Text 2"/>
    <w:basedOn w:val="a3"/>
    <w:link w:val="2Char1"/>
    <w:rsid w:val="008B0CEC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4"/>
    <w:link w:val="22"/>
    <w:rsid w:val="008B0CEC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af">
    <w:name w:val="Document Map"/>
    <w:basedOn w:val="a3"/>
    <w:link w:val="Char4"/>
    <w:uiPriority w:val="99"/>
    <w:semiHidden/>
    <w:rsid w:val="008B0CEC"/>
    <w:pPr>
      <w:shd w:val="clear" w:color="auto" w:fill="000080"/>
    </w:pPr>
  </w:style>
  <w:style w:type="character" w:customStyle="1" w:styleId="Char4">
    <w:name w:val="文档结构图 Char"/>
    <w:basedOn w:val="a4"/>
    <w:link w:val="af"/>
    <w:uiPriority w:val="99"/>
    <w:semiHidden/>
    <w:rsid w:val="008B0CEC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32">
    <w:name w:val="Body Text 3"/>
    <w:basedOn w:val="a3"/>
    <w:link w:val="3Char1"/>
    <w:rsid w:val="008B0CEC"/>
    <w:rPr>
      <w:i/>
      <w:iCs/>
    </w:rPr>
  </w:style>
  <w:style w:type="character" w:customStyle="1" w:styleId="3Char1">
    <w:name w:val="正文文本 3 Char"/>
    <w:basedOn w:val="a4"/>
    <w:link w:val="32"/>
    <w:rsid w:val="008B0CEC"/>
    <w:rPr>
      <w:rFonts w:ascii="Times New Roman" w:eastAsia="宋体" w:hAnsi="Times New Roman" w:cs="Times New Roman"/>
      <w:i/>
      <w:iCs/>
      <w:szCs w:val="24"/>
    </w:rPr>
  </w:style>
  <w:style w:type="paragraph" w:customStyle="1" w:styleId="OutBox1">
    <w:name w:val="Out Box 1"/>
    <w:basedOn w:val="a3"/>
    <w:rsid w:val="008B0CEC"/>
    <w:pPr>
      <w:widowControl/>
      <w:overflowPunct w:val="0"/>
      <w:autoSpaceDE w:val="0"/>
      <w:autoSpaceDN w:val="0"/>
      <w:adjustRightInd w:val="0"/>
      <w:spacing w:before="120"/>
      <w:ind w:left="1170" w:right="86" w:hanging="450"/>
      <w:jc w:val="left"/>
      <w:textAlignment w:val="baseline"/>
    </w:pPr>
    <w:rPr>
      <w:rFonts w:ascii="Times" w:hAnsi="Times"/>
      <w:color w:val="000000"/>
      <w:kern w:val="0"/>
      <w:sz w:val="20"/>
      <w:szCs w:val="20"/>
    </w:rPr>
  </w:style>
  <w:style w:type="paragraph" w:customStyle="1" w:styleId="CharCharChar1CharCharChar1CharCharCharCharCharCharCharCharCharCharCharChar1Char">
    <w:name w:val="Char Char Char1 Char Char Char1 Char Char Char Char Char Char Char Char Char Char Char Char1 Char"/>
    <w:basedOn w:val="a3"/>
    <w:rsid w:val="008B0CEC"/>
    <w:rPr>
      <w:rFonts w:ascii="Arial" w:hAnsi="Arial" w:cs="Arial"/>
      <w:szCs w:val="21"/>
    </w:rPr>
  </w:style>
  <w:style w:type="paragraph" w:customStyle="1" w:styleId="Char5">
    <w:name w:val="Char"/>
    <w:basedOn w:val="a3"/>
    <w:autoRedefine/>
    <w:rsid w:val="007D1F87"/>
    <w:pPr>
      <w:tabs>
        <w:tab w:val="num" w:pos="360"/>
      </w:tabs>
      <w:spacing w:line="360" w:lineRule="auto"/>
      <w:ind w:left="420" w:hanging="292"/>
      <w:jc w:val="center"/>
    </w:pPr>
    <w:rPr>
      <w:rFonts w:ascii="黑体" w:eastAsia="黑体" w:hAnsi="宋体"/>
      <w:sz w:val="32"/>
      <w:szCs w:val="32"/>
    </w:rPr>
  </w:style>
  <w:style w:type="table" w:styleId="af0">
    <w:name w:val="Table Grid"/>
    <w:basedOn w:val="a5"/>
    <w:rsid w:val="008B0CE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semiHidden/>
    <w:rsid w:val="008B0CEC"/>
    <w:rPr>
      <w:sz w:val="21"/>
      <w:szCs w:val="21"/>
    </w:rPr>
  </w:style>
  <w:style w:type="paragraph" w:styleId="af2">
    <w:name w:val="annotation text"/>
    <w:basedOn w:val="a3"/>
    <w:link w:val="Char6"/>
    <w:semiHidden/>
    <w:rsid w:val="008B0CEC"/>
    <w:pPr>
      <w:jc w:val="left"/>
    </w:pPr>
  </w:style>
  <w:style w:type="character" w:customStyle="1" w:styleId="Char6">
    <w:name w:val="批注文字 Char"/>
    <w:basedOn w:val="a4"/>
    <w:link w:val="af2"/>
    <w:semiHidden/>
    <w:rsid w:val="008B0CEC"/>
    <w:rPr>
      <w:rFonts w:ascii="Times New Roman" w:eastAsia="宋体" w:hAnsi="Times New Roman" w:cs="Times New Roman"/>
      <w:szCs w:val="24"/>
    </w:rPr>
  </w:style>
  <w:style w:type="paragraph" w:styleId="af3">
    <w:name w:val="Balloon Text"/>
    <w:basedOn w:val="a3"/>
    <w:link w:val="Char7"/>
    <w:uiPriority w:val="99"/>
    <w:semiHidden/>
    <w:rsid w:val="008B0CEC"/>
    <w:rPr>
      <w:sz w:val="18"/>
      <w:szCs w:val="18"/>
    </w:rPr>
  </w:style>
  <w:style w:type="character" w:customStyle="1" w:styleId="Char7">
    <w:name w:val="批注框文本 Char"/>
    <w:basedOn w:val="a4"/>
    <w:link w:val="af3"/>
    <w:uiPriority w:val="99"/>
    <w:semiHidden/>
    <w:rsid w:val="008B0CEC"/>
    <w:rPr>
      <w:rFonts w:ascii="Times New Roman" w:eastAsia="宋体" w:hAnsi="Times New Roman" w:cs="Times New Roman"/>
      <w:sz w:val="18"/>
      <w:szCs w:val="18"/>
    </w:rPr>
  </w:style>
  <w:style w:type="paragraph" w:styleId="af4">
    <w:name w:val="Normal Indent"/>
    <w:aliases w:val="首行缩进,表正文,正文非缩进,正文不缩进,正文（首行缩进两字）＋行距：1.5倍行距,正文缩进 Char,正文-段前3磅,标题4,特点,水上软件,ALT+Z,样式3,段1,正文（首行缩进两字） Char Char Char Char,四号,缩进,标题4 Char Char,标题4 Char,正文（首行缩进两字） Char,正文编号,正文缩进William,正文（首行缩进两字） Char Char Char Char Char,正文（首行缩进两字） Char Char Char,正文双线,标题四"/>
    <w:basedOn w:val="a3"/>
    <w:link w:val="Char10"/>
    <w:rsid w:val="008B0CEC"/>
    <w:pPr>
      <w:ind w:firstLine="420"/>
    </w:pPr>
    <w:rPr>
      <w:szCs w:val="20"/>
    </w:rPr>
  </w:style>
  <w:style w:type="paragraph" w:styleId="af5">
    <w:name w:val="caption"/>
    <w:basedOn w:val="a3"/>
    <w:next w:val="a3"/>
    <w:uiPriority w:val="35"/>
    <w:qFormat/>
    <w:rsid w:val="008B0CEC"/>
    <w:rPr>
      <w:rFonts w:ascii="Arial" w:eastAsia="黑体" w:hAnsi="Arial" w:cs="Arial"/>
      <w:sz w:val="20"/>
      <w:szCs w:val="20"/>
    </w:rPr>
  </w:style>
  <w:style w:type="paragraph" w:customStyle="1" w:styleId="af6">
    <w:name w:val="简单回函地址"/>
    <w:basedOn w:val="a3"/>
    <w:rsid w:val="008B0CEC"/>
    <w:pPr>
      <w:autoSpaceDE w:val="0"/>
      <w:autoSpaceDN w:val="0"/>
      <w:adjustRightInd w:val="0"/>
      <w:jc w:val="left"/>
    </w:pPr>
    <w:rPr>
      <w:rFonts w:ascii="宋体"/>
      <w:kern w:val="0"/>
      <w:sz w:val="28"/>
      <w:szCs w:val="20"/>
    </w:rPr>
  </w:style>
  <w:style w:type="paragraph" w:customStyle="1" w:styleId="Char11">
    <w:name w:val="Char1"/>
    <w:basedOn w:val="a3"/>
    <w:autoRedefine/>
    <w:rsid w:val="008B0CEC"/>
    <w:pPr>
      <w:tabs>
        <w:tab w:val="num" w:pos="360"/>
      </w:tabs>
      <w:snapToGrid w:val="0"/>
      <w:spacing w:line="400" w:lineRule="atLeast"/>
      <w:ind w:firstLineChars="200" w:firstLine="420"/>
    </w:pPr>
    <w:rPr>
      <w:rFonts w:ascii="宋体"/>
      <w:kern w:val="0"/>
      <w:sz w:val="24"/>
      <w:szCs w:val="20"/>
    </w:rPr>
  </w:style>
  <w:style w:type="character" w:customStyle="1" w:styleId="Char10">
    <w:name w:val="正文缩进 Char1"/>
    <w:aliases w:val="首行缩进 Char,表正文 Char,正文非缩进 Char,正文不缩进 Char,正文（首行缩进两字）＋行距：1.5倍行距 Char,正文缩进 Char Char,正文-段前3磅 Char,标题4 Char1,特点 Char,水上软件 Char,ALT+Z Char,样式3 Char,段1 Char,正文（首行缩进两字） Char Char Char Char Char1,四号 Char,缩进 Char,标题4 Char Char Char,标题4 Char Char1"/>
    <w:link w:val="af4"/>
    <w:rsid w:val="008B0CEC"/>
    <w:rPr>
      <w:rFonts w:ascii="Times New Roman" w:eastAsia="宋体" w:hAnsi="Times New Roman" w:cs="Times New Roman"/>
      <w:szCs w:val="20"/>
    </w:rPr>
  </w:style>
  <w:style w:type="paragraph" w:customStyle="1" w:styleId="333">
    <w:name w:val="标题333"/>
    <w:basedOn w:val="3"/>
    <w:rsid w:val="008B0CEC"/>
    <w:pPr>
      <w:numPr>
        <w:ilvl w:val="0"/>
        <w:numId w:val="0"/>
      </w:numPr>
      <w:tabs>
        <w:tab w:val="num" w:pos="1429"/>
      </w:tabs>
      <w:spacing w:before="0" w:beforeAutospacing="0" w:after="0" w:afterAutospacing="0" w:line="360" w:lineRule="auto"/>
      <w:ind w:left="1429" w:hanging="709"/>
      <w:jc w:val="both"/>
    </w:pPr>
    <w:rPr>
      <w:rFonts w:eastAsia="黑体"/>
      <w:b w:val="0"/>
      <w:bCs w:val="0"/>
      <w:kern w:val="0"/>
      <w:sz w:val="24"/>
      <w:szCs w:val="24"/>
    </w:rPr>
  </w:style>
  <w:style w:type="paragraph" w:styleId="a2">
    <w:name w:val="List Number"/>
    <w:basedOn w:val="a3"/>
    <w:rsid w:val="008B0CEC"/>
    <w:pPr>
      <w:numPr>
        <w:numId w:val="2"/>
      </w:numPr>
      <w:autoSpaceDE w:val="0"/>
      <w:autoSpaceDN w:val="0"/>
      <w:adjustRightInd w:val="0"/>
      <w:jc w:val="left"/>
    </w:pPr>
    <w:rPr>
      <w:rFonts w:ascii="宋体"/>
      <w:kern w:val="0"/>
      <w:sz w:val="28"/>
      <w:szCs w:val="20"/>
    </w:rPr>
  </w:style>
  <w:style w:type="paragraph" w:customStyle="1" w:styleId="af7">
    <w:name w:val="段"/>
    <w:next w:val="a3"/>
    <w:rsid w:val="008B0CE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styleId="af8">
    <w:name w:val="List Paragraph"/>
    <w:basedOn w:val="a3"/>
    <w:uiPriority w:val="34"/>
    <w:qFormat/>
    <w:rsid w:val="008B0CEC"/>
    <w:pPr>
      <w:ind w:firstLineChars="200" w:firstLine="420"/>
    </w:pPr>
    <w:rPr>
      <w:rFonts w:ascii="Calibri" w:hAnsi="Calibri"/>
      <w:szCs w:val="22"/>
    </w:rPr>
  </w:style>
  <w:style w:type="paragraph" w:customStyle="1" w:styleId="CharChar1CharCharCharCharCharCharCharChar">
    <w:name w:val="Char Char1 Char Char Char Char Char Char Char Char"/>
    <w:basedOn w:val="a3"/>
    <w:rsid w:val="008B0CEC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CharCharCharCharCharCharCharCharChar1CharCharCharCharCharCharChar">
    <w:name w:val="Char Char Char Char Char Char Char Char Char Char Char Char Char Char Char1 Char Char Char Char Char Char Char"/>
    <w:basedOn w:val="a3"/>
    <w:autoRedefine/>
    <w:rsid w:val="008B0CEC"/>
    <w:pPr>
      <w:tabs>
        <w:tab w:val="num" w:pos="360"/>
      </w:tabs>
      <w:snapToGrid w:val="0"/>
      <w:spacing w:line="400" w:lineRule="atLeast"/>
      <w:ind w:firstLineChars="200" w:firstLine="420"/>
    </w:pPr>
    <w:rPr>
      <w:rFonts w:ascii="宋体"/>
      <w:kern w:val="0"/>
      <w:sz w:val="24"/>
      <w:szCs w:val="20"/>
    </w:rPr>
  </w:style>
  <w:style w:type="paragraph" w:customStyle="1" w:styleId="Default">
    <w:name w:val="Default"/>
    <w:rsid w:val="008B0CE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f9">
    <w:name w:val="annotation subject"/>
    <w:basedOn w:val="af2"/>
    <w:next w:val="af2"/>
    <w:link w:val="Char8"/>
    <w:semiHidden/>
    <w:rsid w:val="008B0CEC"/>
    <w:rPr>
      <w:b/>
      <w:bCs/>
    </w:rPr>
  </w:style>
  <w:style w:type="character" w:customStyle="1" w:styleId="Char8">
    <w:name w:val="批注主题 Char"/>
    <w:basedOn w:val="Char6"/>
    <w:link w:val="af9"/>
    <w:semiHidden/>
    <w:rsid w:val="008B0CEC"/>
    <w:rPr>
      <w:b/>
      <w:bCs/>
    </w:rPr>
  </w:style>
  <w:style w:type="table" w:styleId="afa">
    <w:name w:val="Table Theme"/>
    <w:basedOn w:val="a5"/>
    <w:rsid w:val="008B0CE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列出段落3"/>
    <w:basedOn w:val="a3"/>
    <w:uiPriority w:val="34"/>
    <w:qFormat/>
    <w:rsid w:val="008B0CEC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paragraph" w:styleId="TOC">
    <w:name w:val="TOC Heading"/>
    <w:basedOn w:val="1"/>
    <w:next w:val="a3"/>
    <w:uiPriority w:val="39"/>
    <w:semiHidden/>
    <w:unhideWhenUsed/>
    <w:qFormat/>
    <w:rsid w:val="008B0CEC"/>
    <w:pPr>
      <w:keepLines/>
      <w:widowControl/>
      <w:numPr>
        <w:numId w:val="0"/>
      </w:numPr>
      <w:spacing w:beforeLines="0" w:afterLines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fb">
    <w:name w:val="No Spacing"/>
    <w:link w:val="Char9"/>
    <w:uiPriority w:val="1"/>
    <w:qFormat/>
    <w:rsid w:val="008B0CEC"/>
    <w:rPr>
      <w:rFonts w:ascii="Calibri" w:eastAsia="宋体" w:hAnsi="Calibri" w:cs="Times New Roman"/>
      <w:kern w:val="0"/>
      <w:sz w:val="22"/>
    </w:rPr>
  </w:style>
  <w:style w:type="character" w:customStyle="1" w:styleId="Char9">
    <w:name w:val="无间隔 Char"/>
    <w:basedOn w:val="a4"/>
    <w:link w:val="afb"/>
    <w:uiPriority w:val="1"/>
    <w:rsid w:val="008B0CEC"/>
    <w:rPr>
      <w:rFonts w:ascii="Calibri" w:eastAsia="宋体" w:hAnsi="Calibri" w:cs="Times New Roman"/>
      <w:kern w:val="0"/>
      <w:sz w:val="22"/>
    </w:rPr>
  </w:style>
  <w:style w:type="paragraph" w:customStyle="1" w:styleId="12">
    <w:name w:val="列出段落1"/>
    <w:basedOn w:val="a3"/>
    <w:uiPriority w:val="34"/>
    <w:qFormat/>
    <w:rsid w:val="008B0CEC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afc">
    <w:name w:val="小四正文"/>
    <w:basedOn w:val="a3"/>
    <w:link w:val="Chara"/>
    <w:qFormat/>
    <w:rsid w:val="008B0CEC"/>
    <w:pPr>
      <w:widowControl/>
      <w:spacing w:after="200" w:line="276" w:lineRule="auto"/>
      <w:jc w:val="left"/>
    </w:pPr>
    <w:rPr>
      <w:rFonts w:ascii="Calibri" w:hAnsi="Calibri"/>
      <w:kern w:val="0"/>
      <w:sz w:val="24"/>
    </w:rPr>
  </w:style>
  <w:style w:type="character" w:customStyle="1" w:styleId="Chara">
    <w:name w:val="小四正文 Char"/>
    <w:basedOn w:val="a4"/>
    <w:link w:val="afc"/>
    <w:locked/>
    <w:rsid w:val="008B0CEC"/>
    <w:rPr>
      <w:rFonts w:ascii="Calibri" w:eastAsia="宋体" w:hAnsi="Calibri" w:cs="Times New Roman"/>
      <w:kern w:val="0"/>
      <w:sz w:val="24"/>
      <w:szCs w:val="24"/>
    </w:rPr>
  </w:style>
  <w:style w:type="paragraph" w:customStyle="1" w:styleId="a0">
    <w:name w:val="一级条标题"/>
    <w:basedOn w:val="a3"/>
    <w:rsid w:val="008B0CEC"/>
    <w:pPr>
      <w:numPr>
        <w:ilvl w:val="1"/>
        <w:numId w:val="3"/>
      </w:numPr>
    </w:pPr>
    <w:rPr>
      <w:rFonts w:ascii="Calibri" w:hAnsi="Calibri"/>
      <w:szCs w:val="22"/>
    </w:rPr>
  </w:style>
  <w:style w:type="paragraph" w:customStyle="1" w:styleId="a1">
    <w:name w:val="正文格式"/>
    <w:basedOn w:val="a3"/>
    <w:link w:val="Charb"/>
    <w:qFormat/>
    <w:rsid w:val="008B0CEC"/>
    <w:pPr>
      <w:numPr>
        <w:ilvl w:val="2"/>
        <w:numId w:val="3"/>
      </w:numPr>
    </w:pPr>
    <w:rPr>
      <w:rFonts w:ascii="Calibri" w:hAnsi="Calibri"/>
      <w:szCs w:val="22"/>
    </w:rPr>
  </w:style>
  <w:style w:type="paragraph" w:customStyle="1" w:styleId="CharCharChar">
    <w:name w:val="图 Char Char Char"/>
    <w:basedOn w:val="a3"/>
    <w:next w:val="af4"/>
    <w:autoRedefine/>
    <w:rsid w:val="008B0CEC"/>
    <w:pPr>
      <w:spacing w:after="160" w:line="240" w:lineRule="exact"/>
      <w:jc w:val="left"/>
    </w:pPr>
    <w:rPr>
      <w:rFonts w:ascii="Verdana" w:hAnsi="Verdana" w:cs="Arial"/>
      <w:szCs w:val="30"/>
      <w:lang w:eastAsia="en-US"/>
    </w:rPr>
  </w:style>
  <w:style w:type="paragraph" w:customStyle="1" w:styleId="a">
    <w:name w:val="并列项"/>
    <w:basedOn w:val="af4"/>
    <w:rsid w:val="008B0CEC"/>
    <w:pPr>
      <w:numPr>
        <w:numId w:val="4"/>
      </w:numPr>
      <w:spacing w:line="300" w:lineRule="auto"/>
    </w:pPr>
    <w:rPr>
      <w:rFonts w:ascii="宋体"/>
      <w:snapToGrid w:val="0"/>
      <w:kern w:val="0"/>
      <w:sz w:val="24"/>
    </w:rPr>
  </w:style>
  <w:style w:type="paragraph" w:customStyle="1" w:styleId="afd">
    <w:name w:val="注释"/>
    <w:basedOn w:val="a3"/>
    <w:rsid w:val="008B0CEC"/>
    <w:pPr>
      <w:ind w:firstLine="357"/>
    </w:pPr>
    <w:rPr>
      <w:color w:val="0000FF"/>
      <w:szCs w:val="20"/>
    </w:rPr>
  </w:style>
  <w:style w:type="character" w:customStyle="1" w:styleId="Charb">
    <w:name w:val="正文格式 Char"/>
    <w:link w:val="a1"/>
    <w:rsid w:val="008B0CEC"/>
    <w:rPr>
      <w:rFonts w:ascii="Calibri" w:eastAsia="宋体" w:hAnsi="Calibri" w:cs="Times New Roman"/>
    </w:rPr>
  </w:style>
  <w:style w:type="paragraph" w:customStyle="1" w:styleId="10">
    <w:name w:val="并列样式1"/>
    <w:basedOn w:val="a3"/>
    <w:rsid w:val="008B0CEC"/>
    <w:pPr>
      <w:widowControl/>
      <w:numPr>
        <w:numId w:val="5"/>
      </w:numPr>
      <w:spacing w:line="300" w:lineRule="auto"/>
      <w:textAlignment w:val="baseline"/>
    </w:pPr>
    <w:rPr>
      <w:rFonts w:ascii="宋体" w:hAnsi="宋体"/>
      <w:kern w:val="24"/>
      <w:sz w:val="24"/>
      <w:szCs w:val="20"/>
    </w:rPr>
  </w:style>
  <w:style w:type="paragraph" w:customStyle="1" w:styleId="afe">
    <w:name w:val="封面表格文本"/>
    <w:basedOn w:val="a3"/>
    <w:rsid w:val="00832EC3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aff">
    <w:name w:val="封面华为技术"/>
    <w:basedOn w:val="a3"/>
    <w:rsid w:val="00832EC3"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bCs/>
      <w:kern w:val="0"/>
      <w:sz w:val="32"/>
      <w:szCs w:val="32"/>
    </w:rPr>
  </w:style>
  <w:style w:type="paragraph" w:customStyle="1" w:styleId="aff0">
    <w:name w:val="封面文档标题"/>
    <w:basedOn w:val="a3"/>
    <w:rsid w:val="00832EC3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aff1">
    <w:name w:val="文档标题"/>
    <w:basedOn w:val="a3"/>
    <w:rsid w:val="00832EC3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cs="Arial"/>
      <w:kern w:val="0"/>
      <w:sz w:val="30"/>
      <w:szCs w:val="30"/>
    </w:rPr>
  </w:style>
  <w:style w:type="paragraph" w:customStyle="1" w:styleId="aff2">
    <w:name w:val="修订记录"/>
    <w:basedOn w:val="a3"/>
    <w:rsid w:val="00832EC3"/>
    <w:pPr>
      <w:autoSpaceDE w:val="0"/>
      <w:autoSpaceDN w:val="0"/>
      <w:adjustRightInd w:val="0"/>
      <w:spacing w:before="300" w:after="150" w:line="360" w:lineRule="auto"/>
      <w:jc w:val="center"/>
    </w:pPr>
    <w:rPr>
      <w:kern w:val="0"/>
      <w:sz w:val="30"/>
      <w:szCs w:val="30"/>
    </w:rPr>
  </w:style>
  <w:style w:type="paragraph" w:customStyle="1" w:styleId="aff3">
    <w:name w:val="表格文本"/>
    <w:basedOn w:val="a3"/>
    <w:rsid w:val="00832EC3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2"/>
      <w:szCs w:val="22"/>
    </w:rPr>
  </w:style>
  <w:style w:type="paragraph" w:customStyle="1" w:styleId="aff4">
    <w:name w:val="缺省文本"/>
    <w:basedOn w:val="a3"/>
    <w:rsid w:val="00832EC3"/>
    <w:pPr>
      <w:autoSpaceDE w:val="0"/>
      <w:autoSpaceDN w:val="0"/>
      <w:adjustRightInd w:val="0"/>
      <w:spacing w:before="110"/>
      <w:jc w:val="left"/>
    </w:pPr>
    <w:rPr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12</Pages>
  <Words>514</Words>
  <Characters>2932</Characters>
  <Application>Microsoft Office Word</Application>
  <DocSecurity>0</DocSecurity>
  <Lines>24</Lines>
  <Paragraphs>6</Paragraphs>
  <ScaleCrop>false</ScaleCrop>
  <Company>Microsoft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Dai</dc:creator>
  <cp:keywords/>
  <dc:description/>
  <cp:lastModifiedBy>Administrator</cp:lastModifiedBy>
  <cp:revision>316</cp:revision>
  <dcterms:created xsi:type="dcterms:W3CDTF">2015-05-27T11:16:00Z</dcterms:created>
  <dcterms:modified xsi:type="dcterms:W3CDTF">2015-08-26T03:35:00Z</dcterms:modified>
</cp:coreProperties>
</file>